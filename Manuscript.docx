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21D" w14:textId="4C695FA2" w:rsidR="002B33A9" w:rsidRPr="00F326B1" w:rsidRDefault="6AC83FF5" w:rsidP="1457F032">
      <w:pPr>
        <w:spacing w:after="0" w:line="240" w:lineRule="auto"/>
        <w:rPr>
          <w:rStyle w:val="cf01"/>
          <w:rFonts w:asciiTheme="minorHAnsi" w:hAnsiTheme="minorHAnsi" w:cstheme="minorBidi"/>
          <w:b/>
          <w:bCs/>
          <w:sz w:val="28"/>
          <w:szCs w:val="28"/>
        </w:rPr>
      </w:pPr>
      <w:r w:rsidRPr="1457F032">
        <w:rPr>
          <w:rStyle w:val="cf01"/>
          <w:rFonts w:asciiTheme="minorHAnsi" w:hAnsiTheme="minorHAnsi" w:cstheme="minorBidi"/>
          <w:b/>
          <w:bCs/>
          <w:sz w:val="28"/>
          <w:szCs w:val="28"/>
        </w:rPr>
        <w:t xml:space="preserve">Using </w:t>
      </w:r>
      <w:r w:rsidR="373C4678" w:rsidRPr="1457F032">
        <w:rPr>
          <w:rStyle w:val="cf01"/>
          <w:rFonts w:asciiTheme="minorHAnsi" w:hAnsiTheme="minorHAnsi" w:cstheme="minorBidi"/>
          <w:b/>
          <w:bCs/>
          <w:sz w:val="28"/>
          <w:szCs w:val="28"/>
        </w:rPr>
        <w:t>Ma</w:t>
      </w:r>
      <w:r w:rsidRPr="1457F032">
        <w:rPr>
          <w:rStyle w:val="cf01"/>
          <w:rFonts w:asciiTheme="minorHAnsi" w:hAnsiTheme="minorHAnsi" w:cstheme="minorBidi"/>
          <w:b/>
          <w:bCs/>
          <w:sz w:val="28"/>
          <w:szCs w:val="28"/>
        </w:rPr>
        <w:t xml:space="preserve">chine </w:t>
      </w:r>
      <w:r w:rsidR="373C4678" w:rsidRPr="1457F032">
        <w:rPr>
          <w:rStyle w:val="cf01"/>
          <w:rFonts w:asciiTheme="minorHAnsi" w:hAnsiTheme="minorHAnsi" w:cstheme="minorBidi"/>
          <w:b/>
          <w:bCs/>
          <w:sz w:val="28"/>
          <w:szCs w:val="28"/>
        </w:rPr>
        <w:t>L</w:t>
      </w:r>
      <w:r w:rsidRPr="1457F032">
        <w:rPr>
          <w:rStyle w:val="cf01"/>
          <w:rFonts w:asciiTheme="minorHAnsi" w:hAnsiTheme="minorHAnsi" w:cstheme="minorBidi"/>
          <w:b/>
          <w:bCs/>
          <w:sz w:val="28"/>
          <w:szCs w:val="28"/>
        </w:rPr>
        <w:t xml:space="preserve">earning to </w:t>
      </w:r>
      <w:r w:rsidR="373C4678" w:rsidRPr="1457F032">
        <w:rPr>
          <w:rStyle w:val="cf01"/>
          <w:rFonts w:asciiTheme="minorHAnsi" w:hAnsiTheme="minorHAnsi" w:cstheme="minorBidi"/>
          <w:b/>
          <w:bCs/>
          <w:sz w:val="28"/>
          <w:szCs w:val="28"/>
        </w:rPr>
        <w:t>M</w:t>
      </w:r>
      <w:r w:rsidRPr="1457F032">
        <w:rPr>
          <w:rStyle w:val="cf01"/>
          <w:rFonts w:asciiTheme="minorHAnsi" w:hAnsiTheme="minorHAnsi" w:cstheme="minorBidi"/>
          <w:b/>
          <w:bCs/>
          <w:sz w:val="28"/>
          <w:szCs w:val="28"/>
        </w:rPr>
        <w:t xml:space="preserve">easure </w:t>
      </w:r>
      <w:r w:rsidR="373C4678" w:rsidRPr="1457F032">
        <w:rPr>
          <w:rStyle w:val="cf01"/>
          <w:rFonts w:asciiTheme="minorHAnsi" w:hAnsiTheme="minorHAnsi" w:cstheme="minorBidi"/>
          <w:b/>
          <w:bCs/>
          <w:sz w:val="28"/>
          <w:szCs w:val="28"/>
        </w:rPr>
        <w:t>C</w:t>
      </w:r>
      <w:r w:rsidRPr="1457F032">
        <w:rPr>
          <w:rStyle w:val="cf01"/>
          <w:rFonts w:asciiTheme="minorHAnsi" w:hAnsiTheme="minorHAnsi" w:cstheme="minorBidi"/>
          <w:b/>
          <w:bCs/>
          <w:sz w:val="28"/>
          <w:szCs w:val="28"/>
        </w:rPr>
        <w:t xml:space="preserve">hanges in </w:t>
      </w:r>
      <w:r w:rsidR="373C4678" w:rsidRPr="1457F032">
        <w:rPr>
          <w:rStyle w:val="cf01"/>
          <w:rFonts w:asciiTheme="minorHAnsi" w:hAnsiTheme="minorHAnsi" w:cstheme="minorBidi"/>
          <w:b/>
          <w:bCs/>
          <w:sz w:val="28"/>
          <w:szCs w:val="28"/>
        </w:rPr>
        <w:t>I</w:t>
      </w:r>
      <w:r w:rsidRPr="1457F032">
        <w:rPr>
          <w:rStyle w:val="cf01"/>
          <w:rFonts w:asciiTheme="minorHAnsi" w:hAnsiTheme="minorHAnsi" w:cstheme="minorBidi"/>
          <w:b/>
          <w:bCs/>
          <w:sz w:val="28"/>
          <w:szCs w:val="28"/>
        </w:rPr>
        <w:t>mmunity</w:t>
      </w:r>
      <w:r w:rsidR="009550A7">
        <w:rPr>
          <w:rStyle w:val="cf01"/>
          <w:rFonts w:asciiTheme="minorHAnsi" w:hAnsiTheme="minorHAnsi" w:cstheme="minorBidi"/>
          <w:b/>
          <w:bCs/>
          <w:sz w:val="28"/>
          <w:szCs w:val="28"/>
        </w:rPr>
        <w:t xml:space="preserve"> due to Climate Change</w:t>
      </w:r>
      <w:r w:rsidRPr="1457F032">
        <w:rPr>
          <w:rStyle w:val="cf01"/>
          <w:rFonts w:asciiTheme="minorHAnsi" w:hAnsiTheme="minorHAnsi" w:cstheme="minorBidi"/>
          <w:b/>
          <w:bCs/>
          <w:sz w:val="28"/>
          <w:szCs w:val="28"/>
        </w:rPr>
        <w:t xml:space="preserve"> in the </w:t>
      </w:r>
      <w:r w:rsidR="373C4678" w:rsidRPr="1457F032">
        <w:rPr>
          <w:rStyle w:val="cf01"/>
          <w:rFonts w:asciiTheme="minorHAnsi" w:hAnsiTheme="minorHAnsi" w:cstheme="minorBidi"/>
          <w:b/>
          <w:bCs/>
          <w:sz w:val="28"/>
          <w:szCs w:val="28"/>
        </w:rPr>
        <w:t>F</w:t>
      </w:r>
      <w:r w:rsidRPr="1457F032">
        <w:rPr>
          <w:rStyle w:val="cf01"/>
          <w:rFonts w:asciiTheme="minorHAnsi" w:hAnsiTheme="minorHAnsi" w:cstheme="minorBidi"/>
          <w:b/>
          <w:bCs/>
          <w:sz w:val="28"/>
          <w:szCs w:val="28"/>
        </w:rPr>
        <w:t xml:space="preserve">all </w:t>
      </w:r>
      <w:r w:rsidR="373C4678" w:rsidRPr="1457F032">
        <w:rPr>
          <w:rStyle w:val="cf01"/>
          <w:rFonts w:asciiTheme="minorHAnsi" w:hAnsiTheme="minorHAnsi" w:cstheme="minorBidi"/>
          <w:b/>
          <w:bCs/>
          <w:sz w:val="28"/>
          <w:szCs w:val="28"/>
        </w:rPr>
        <w:t>A</w:t>
      </w:r>
      <w:r w:rsidRPr="1457F032">
        <w:rPr>
          <w:rStyle w:val="cf01"/>
          <w:rFonts w:asciiTheme="minorHAnsi" w:hAnsiTheme="minorHAnsi" w:cstheme="minorBidi"/>
          <w:b/>
          <w:bCs/>
          <w:sz w:val="28"/>
          <w:szCs w:val="28"/>
        </w:rPr>
        <w:t>rmyworm</w:t>
      </w:r>
      <w:r w:rsidR="009550A7">
        <w:rPr>
          <w:rStyle w:val="cf01"/>
          <w:rFonts w:asciiTheme="minorHAnsi" w:hAnsiTheme="minorHAnsi" w:cstheme="minorBidi"/>
          <w:b/>
          <w:bCs/>
          <w:sz w:val="28"/>
          <w:szCs w:val="28"/>
        </w:rPr>
        <w:t xml:space="preserve">, </w:t>
      </w:r>
      <w:r w:rsidR="009550A7" w:rsidRPr="009550A7">
        <w:rPr>
          <w:rStyle w:val="cf01"/>
          <w:rFonts w:asciiTheme="minorHAnsi" w:hAnsiTheme="minorHAnsi" w:cstheme="minorBidi"/>
          <w:b/>
          <w:bCs/>
          <w:i/>
          <w:iCs/>
          <w:sz w:val="28"/>
          <w:szCs w:val="28"/>
        </w:rPr>
        <w:t xml:space="preserve">Spodoptera </w:t>
      </w:r>
      <w:proofErr w:type="spellStart"/>
      <w:proofErr w:type="gramStart"/>
      <w:r w:rsidR="009550A7" w:rsidRPr="009550A7">
        <w:rPr>
          <w:rStyle w:val="cf01"/>
          <w:rFonts w:asciiTheme="minorHAnsi" w:hAnsiTheme="minorHAnsi" w:cstheme="minorBidi"/>
          <w:b/>
          <w:bCs/>
          <w:i/>
          <w:iCs/>
          <w:sz w:val="28"/>
          <w:szCs w:val="28"/>
        </w:rPr>
        <w:t>frugiperda</w:t>
      </w:r>
      <w:proofErr w:type="spellEnd"/>
      <w:proofErr w:type="gramEnd"/>
    </w:p>
    <w:p w14:paraId="24D139CF" w14:textId="77777777" w:rsidR="002B33A9" w:rsidRPr="00F326B1" w:rsidRDefault="002B33A9" w:rsidP="002B33A9">
      <w:pPr>
        <w:spacing w:after="0" w:line="240" w:lineRule="auto"/>
        <w:rPr>
          <w:rStyle w:val="cf01"/>
          <w:rFonts w:asciiTheme="minorHAnsi" w:hAnsiTheme="minorHAnsi" w:cstheme="minorHAnsi"/>
          <w:b/>
          <w:bCs/>
          <w:sz w:val="24"/>
          <w:szCs w:val="24"/>
        </w:rPr>
      </w:pPr>
    </w:p>
    <w:p w14:paraId="70F26DE7" w14:textId="2E5E4DD4" w:rsidR="00D604C1" w:rsidRDefault="00D604C1" w:rsidP="00401D7E">
      <w:pPr>
        <w:spacing w:line="240" w:lineRule="auto"/>
        <w:rPr>
          <w:rFonts w:cstheme="minorHAnsi"/>
          <w:b/>
          <w:bCs/>
          <w:sz w:val="28"/>
          <w:szCs w:val="28"/>
        </w:rPr>
      </w:pPr>
      <w:r w:rsidRPr="00F326B1">
        <w:rPr>
          <w:rFonts w:cstheme="minorHAnsi"/>
          <w:b/>
          <w:bCs/>
          <w:sz w:val="28"/>
          <w:szCs w:val="28"/>
        </w:rPr>
        <w:t>Abstract:</w:t>
      </w:r>
    </w:p>
    <w:p w14:paraId="7E945B83" w14:textId="326261A8" w:rsidR="00691512" w:rsidRPr="00157CDF" w:rsidRDefault="00691512" w:rsidP="00401D7E">
      <w:pPr>
        <w:spacing w:line="240" w:lineRule="auto"/>
        <w:rPr>
          <w:rFonts w:cstheme="minorHAnsi"/>
        </w:rPr>
      </w:pPr>
      <w:r>
        <w:rPr>
          <w:rFonts w:cstheme="minorHAnsi"/>
          <w:b/>
          <w:bCs/>
          <w:sz w:val="28"/>
          <w:szCs w:val="28"/>
        </w:rPr>
        <w:tab/>
      </w:r>
      <w:r w:rsidR="00DC373F">
        <w:rPr>
          <w:rFonts w:cstheme="minorHAnsi"/>
        </w:rPr>
        <w:t>The f</w:t>
      </w:r>
      <w:r w:rsidRPr="00157CDF">
        <w:rPr>
          <w:rFonts w:cstheme="minorHAnsi"/>
        </w:rPr>
        <w:t xml:space="preserve">all </w:t>
      </w:r>
      <w:r w:rsidR="00157CDF">
        <w:rPr>
          <w:rFonts w:cstheme="minorHAnsi"/>
        </w:rPr>
        <w:t>armyworm</w:t>
      </w:r>
      <w:r w:rsidR="00DC373F">
        <w:rPr>
          <w:rFonts w:cstheme="minorHAnsi"/>
        </w:rPr>
        <w:t xml:space="preserve"> </w:t>
      </w:r>
      <w:r w:rsidR="00DC373F" w:rsidRPr="00F326B1">
        <w:rPr>
          <w:rFonts w:cstheme="minorHAnsi"/>
        </w:rPr>
        <w:t>(</w:t>
      </w:r>
      <w:r w:rsidR="00DC373F" w:rsidRPr="00F326B1">
        <w:rPr>
          <w:rFonts w:cstheme="minorHAnsi"/>
          <w:i/>
          <w:iCs/>
        </w:rPr>
        <w:t xml:space="preserve">Spodoptera </w:t>
      </w:r>
      <w:proofErr w:type="spellStart"/>
      <w:r w:rsidR="00DC373F" w:rsidRPr="00F326B1">
        <w:rPr>
          <w:rFonts w:cstheme="minorHAnsi"/>
          <w:i/>
          <w:iCs/>
        </w:rPr>
        <w:t>frugiperda</w:t>
      </w:r>
      <w:proofErr w:type="spellEnd"/>
      <w:r w:rsidR="00DC373F" w:rsidRPr="00F326B1">
        <w:rPr>
          <w:rFonts w:cstheme="minorHAnsi"/>
        </w:rPr>
        <w:t xml:space="preserve">) </w:t>
      </w:r>
      <w:r w:rsidR="00DC373F">
        <w:rPr>
          <w:rFonts w:cstheme="minorHAnsi"/>
        </w:rPr>
        <w:t>is</w:t>
      </w:r>
      <w:r w:rsidR="00157CDF">
        <w:rPr>
          <w:rFonts w:cstheme="minorHAnsi"/>
        </w:rPr>
        <w:t xml:space="preserve"> a major agricultural pest causing millions in damage to farm</w:t>
      </w:r>
      <w:r w:rsidR="00BA1A6C">
        <w:rPr>
          <w:rFonts w:cstheme="minorHAnsi"/>
        </w:rPr>
        <w:t>lands</w:t>
      </w:r>
      <w:r w:rsidR="00157CDF">
        <w:rPr>
          <w:rFonts w:cstheme="minorHAnsi"/>
        </w:rPr>
        <w:t xml:space="preserve"> </w:t>
      </w:r>
      <w:r w:rsidR="00BA1A6C">
        <w:rPr>
          <w:rFonts w:cstheme="minorHAnsi"/>
        </w:rPr>
        <w:t>across</w:t>
      </w:r>
      <w:r w:rsidR="00157CDF">
        <w:rPr>
          <w:rFonts w:cstheme="minorHAnsi"/>
        </w:rPr>
        <w:t xml:space="preserve"> the globe. With the recent spread </w:t>
      </w:r>
      <w:r w:rsidR="00BA1A6C">
        <w:rPr>
          <w:rFonts w:cstheme="minorHAnsi"/>
        </w:rPr>
        <w:t>in</w:t>
      </w:r>
      <w:r w:rsidR="00157CDF">
        <w:rPr>
          <w:rFonts w:cstheme="minorHAnsi"/>
        </w:rPr>
        <w:t xml:space="preserve">to Africa and Asia, the need for understanding the best form of biocontrol is at an </w:t>
      </w:r>
      <w:r w:rsidR="00A05BEB">
        <w:rPr>
          <w:rFonts w:cstheme="minorHAnsi"/>
        </w:rPr>
        <w:t>all-time</w:t>
      </w:r>
      <w:r w:rsidR="00157CDF">
        <w:rPr>
          <w:rFonts w:cstheme="minorHAnsi"/>
        </w:rPr>
        <w:t xml:space="preserve"> high. While viruses </w:t>
      </w:r>
      <w:r w:rsidR="00DC373F">
        <w:rPr>
          <w:rFonts w:cstheme="minorHAnsi"/>
        </w:rPr>
        <w:t>are often used in controlling insect pests, not much is known about how fall armyworms react with specialist pathogens</w:t>
      </w:r>
      <w:r w:rsidR="009B3F76">
        <w:rPr>
          <w:rFonts w:cstheme="minorHAnsi"/>
        </w:rPr>
        <w:t xml:space="preserve"> and how that reaction may vary with changes in climate</w:t>
      </w:r>
      <w:r w:rsidR="00DC373F">
        <w:rPr>
          <w:rFonts w:cstheme="minorHAnsi"/>
        </w:rPr>
        <w:t xml:space="preserve">. Furthermore, </w:t>
      </w:r>
      <w:r w:rsidR="009B3F76">
        <w:rPr>
          <w:rFonts w:cstheme="minorHAnsi"/>
        </w:rPr>
        <w:t>current methods o</w:t>
      </w:r>
      <w:r w:rsidR="00BA1A6C">
        <w:rPr>
          <w:rFonts w:cstheme="minorHAnsi"/>
        </w:rPr>
        <w:t>f</w:t>
      </w:r>
      <w:r w:rsidR="009B3F76">
        <w:rPr>
          <w:rFonts w:cstheme="minorHAnsi"/>
        </w:rPr>
        <w:t xml:space="preserve"> measuring immune response require </w:t>
      </w:r>
      <w:r w:rsidR="00C239F1">
        <w:rPr>
          <w:rFonts w:cstheme="minorHAnsi"/>
        </w:rPr>
        <w:t xml:space="preserve">the manual counting of insect immune cells, requiring large amounts of time on the </w:t>
      </w:r>
      <w:r w:rsidR="00A05BEB">
        <w:rPr>
          <w:rFonts w:cstheme="minorHAnsi"/>
        </w:rPr>
        <w:t>researcher’s</w:t>
      </w:r>
      <w:r w:rsidR="00C239F1">
        <w:rPr>
          <w:rFonts w:cstheme="minorHAnsi"/>
        </w:rPr>
        <w:t xml:space="preserve"> part. Here </w:t>
      </w:r>
      <w:r w:rsidR="00BA1A6C">
        <w:rPr>
          <w:rFonts w:cstheme="minorHAnsi"/>
        </w:rPr>
        <w:t xml:space="preserve">we </w:t>
      </w:r>
      <w:r w:rsidR="00D7244A">
        <w:rPr>
          <w:rFonts w:cstheme="minorHAnsi"/>
        </w:rPr>
        <w:t>use machine learning and compare several object detection algorithms</w:t>
      </w:r>
      <w:r w:rsidR="00C239F1">
        <w:rPr>
          <w:rFonts w:cstheme="minorHAnsi"/>
        </w:rPr>
        <w:t xml:space="preserve"> </w:t>
      </w:r>
      <w:r w:rsidR="00D7244A">
        <w:rPr>
          <w:rFonts w:cstheme="minorHAnsi"/>
        </w:rPr>
        <w:t>on their ability to automatically count hemocytes. We also rear fall armyworms generationally at two temperatures, 26</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31</w:t>
      </w:r>
      <w:r w:rsidR="00D7244A" w:rsidRPr="00F326B1">
        <w:rPr>
          <w:rFonts w:cstheme="minorHAnsi"/>
          <w:color w:val="333333"/>
          <w:shd w:val="clear" w:color="auto" w:fill="FFFFFF"/>
        </w:rPr>
        <w:t>°</w:t>
      </w:r>
      <w:r w:rsidR="00D7244A" w:rsidRPr="00F326B1">
        <w:rPr>
          <w:rFonts w:cstheme="minorHAnsi"/>
        </w:rPr>
        <w:t xml:space="preserve"> C</w:t>
      </w:r>
      <w:r w:rsidR="00D7244A">
        <w:rPr>
          <w:rFonts w:cstheme="minorHAnsi"/>
        </w:rPr>
        <w:t xml:space="preserve">, and </w:t>
      </w:r>
      <w:r w:rsidR="00A05BEB">
        <w:rPr>
          <w:rFonts w:cstheme="minorHAnsi"/>
        </w:rPr>
        <w:t>infect</w:t>
      </w:r>
      <w:r w:rsidR="00BA1A6C">
        <w:rPr>
          <w:rFonts w:cstheme="minorHAnsi"/>
        </w:rPr>
        <w:t xml:space="preserve"> each generation with virus</w:t>
      </w:r>
      <w:r w:rsidR="00D7244A">
        <w:rPr>
          <w:rFonts w:cstheme="minorHAnsi"/>
        </w:rPr>
        <w:t>, allowing the survivors to reproduce. Hemocytes were extracted by cutting the fourth proleg and mixed with anticoagulant for use in photographing on a hemocytometer. Of the algorithms compared, YOLO</w:t>
      </w:r>
      <w:r w:rsidR="00EB0D79">
        <w:rPr>
          <w:rFonts w:cstheme="minorHAnsi"/>
        </w:rPr>
        <w:t>v</w:t>
      </w:r>
      <w:r w:rsidR="00D7244A">
        <w:rPr>
          <w:rFonts w:cstheme="minorHAnsi"/>
        </w:rPr>
        <w:t xml:space="preserve">8 was the most accurate and the quickest to train. Counts tended to be fairly accurate and predicted that 26 populations had </w:t>
      </w:r>
      <w:r w:rsidR="00BA1A6C">
        <w:rPr>
          <w:rFonts w:cstheme="minorHAnsi"/>
        </w:rPr>
        <w:t>a higher</w:t>
      </w:r>
      <w:r w:rsidR="00A22266">
        <w:rPr>
          <w:rFonts w:cstheme="minorHAnsi"/>
        </w:rPr>
        <w:t xml:space="preserve"> immune response</w:t>
      </w:r>
      <w:r w:rsidR="00D7244A">
        <w:rPr>
          <w:rFonts w:cstheme="minorHAnsi"/>
        </w:rPr>
        <w:t xml:space="preserve"> in control populations that were infected and in the</w:t>
      </w:r>
      <w:r w:rsidR="00BA1A6C">
        <w:rPr>
          <w:rFonts w:cstheme="minorHAnsi"/>
        </w:rPr>
        <w:t xml:space="preserve"> uninfected</w:t>
      </w:r>
      <w:r w:rsidR="00D7244A">
        <w:rPr>
          <w:rFonts w:cstheme="minorHAnsi"/>
        </w:rPr>
        <w:t xml:space="preserve"> coevolved population. The </w:t>
      </w:r>
      <w:r w:rsidR="00A22266">
        <w:rPr>
          <w:rFonts w:cstheme="minorHAnsi"/>
        </w:rPr>
        <w:t xml:space="preserve">coevolved populations that were infected showed no significant difference in immune response when comparing temperatures. This new development will drastically speed up the process of measuring insect immune response and open the door for further research to be done on biocontrol methods in insects. </w:t>
      </w:r>
    </w:p>
    <w:p w14:paraId="07D68189" w14:textId="67855E78" w:rsidR="00A26D37" w:rsidRPr="00F326B1" w:rsidRDefault="00F25649" w:rsidP="00401D7E">
      <w:pPr>
        <w:spacing w:line="240" w:lineRule="auto"/>
        <w:rPr>
          <w:rFonts w:cstheme="minorHAnsi"/>
          <w:b/>
          <w:bCs/>
          <w:sz w:val="28"/>
          <w:szCs w:val="28"/>
        </w:rPr>
      </w:pPr>
      <w:r w:rsidRPr="00F326B1">
        <w:rPr>
          <w:rFonts w:cstheme="minorHAnsi"/>
          <w:b/>
          <w:bCs/>
          <w:sz w:val="28"/>
          <w:szCs w:val="28"/>
        </w:rPr>
        <w:t>Intro:</w:t>
      </w:r>
      <w:r w:rsidR="00A26D37" w:rsidRPr="00F326B1">
        <w:rPr>
          <w:rFonts w:cstheme="minorHAnsi"/>
          <w:b/>
          <w:bCs/>
          <w:sz w:val="28"/>
          <w:szCs w:val="28"/>
        </w:rPr>
        <w:tab/>
      </w:r>
    </w:p>
    <w:p w14:paraId="5B63A98E" w14:textId="6D5B8711" w:rsidR="00BA1A6C" w:rsidRPr="00F326B1" w:rsidRDefault="00BA1A6C" w:rsidP="00BA1A6C">
      <w:pPr>
        <w:spacing w:line="240" w:lineRule="auto"/>
        <w:ind w:firstLine="360"/>
      </w:pPr>
      <w:r w:rsidRPr="1457F032">
        <w:t>The fall armyworm (</w:t>
      </w:r>
      <w:r w:rsidRPr="1457F032">
        <w:rPr>
          <w:i/>
          <w:iCs/>
        </w:rPr>
        <w:t xml:space="preserve">Spodoptera </w:t>
      </w:r>
      <w:proofErr w:type="spellStart"/>
      <w:r w:rsidRPr="1457F032">
        <w:rPr>
          <w:i/>
          <w:iCs/>
        </w:rPr>
        <w:t>frugiperda</w:t>
      </w:r>
      <w:proofErr w:type="spellEnd"/>
      <w:r w:rsidRPr="1457F032">
        <w:t>) is a major agricultural pest thought to originate from the tropical environments of Central and South America. The larvae feed primarily on corn, rice, and grasses, but have also been known to destroy crops like tobacco and cotton (Wang et al., 2022).  In the last 10 years, fall armyworms have spread into Western and Central Africa causing massive agricultural damage to maize plots within the area (</w:t>
      </w:r>
      <w:proofErr w:type="spellStart"/>
      <w:r w:rsidRPr="1457F032">
        <w:t>Goergan</w:t>
      </w:r>
      <w:proofErr w:type="spellEnd"/>
      <w:r w:rsidRPr="1457F032">
        <w:t xml:space="preserve"> et al, 2016). Fall armyworms thrive in warmer climates and are most active in the late summers in North America (Ali et al., 1990). While pesticides have traditionally been used to help </w:t>
      </w:r>
      <w:proofErr w:type="gramStart"/>
      <w:r w:rsidRPr="1457F032">
        <w:t>cull</w:t>
      </w:r>
      <w:proofErr w:type="gramEnd"/>
      <w:r w:rsidRPr="1457F032">
        <w:t xml:space="preserve"> outbreaks, the emergence of resistance to commonly used pesticides like carbamates and organophosphates has made it increasingly challenging to control the populations (Tay et al, 2023). Biocontrol practices like the use of predators, parasitoids, and pathogens have been shown to be successful in reducing the number of larvae. Compared to pesticides, biocontrol methods have a unique ability to adapt and overcome host resistance, thereby leading to more long-term control options. Despite the potential aforementioned benefits, only a limited number of studies have investigated the use of biocontrol agents to control populations of the fall armyworm, with those available focusing primarily on parasitoids and pheromone traps </w:t>
      </w:r>
      <w:r w:rsidRPr="1457F032">
        <w:fldChar w:fldCharType="begin"/>
      </w:r>
      <w:r w:rsidRPr="1457F032">
        <w:instrText xml:space="preserve"> ADDIN ZOTERO_ITEM CSL_CITATION {"citationID":"xETPWVKq","properties":{"unsorted":true,"formattedCitation":"(Allen et al., 2021; Varshney et al., 2021)","plainCitation":"(Allen et al., 2021; Varshney et al., 2021)","noteIndex":0},"citationItems":[{"id":4724,"uris":["http://zotero.org/users/8416985/items/BLGQ77ZJ"],"itemData":{"id":4724,"type":"article-journal","abstract":"The fall armyworm, Spodoptera frugiperda, an American Lepidoptera, is invasive in Africa and Asia and currently one of the most damaging cereal pests in the tropics. The ichneumonid parasitoid, Eiphosoma laphygmae, is a potential classical biological control agent. We assessed existing knowledge on biology, identified natural distributions, collated reported parasitism rates from field studies and determined which other parasitoids co-occurred. We discussed the suitability of E. laphygmae for classical biological control as well as identified limitations and knowledge gaps. We conducted a systematic literature review and had 185 hits, retaining 52 papers. Reports on the natural distribution of E. laphygmae were restricted to the American tropics, ranging from North-East Mexico to Sao Paulo State, Brazil. There were only two single and unconfirmed records of it on other hosts, suggesting that the parasitoid may be specific to S. frugiperda, but this needs confirmation. In fields where E. laphygmae occurred naturally, it was the second most important contributor to fall armyworm mortality, after the braconid Chelonus insularis. On average, E. laphygmae parasitized 4.5% of fall armyworm in field studies. The highest parasitism rates were from Costa Rica (13%) and Minas Gerais, Brazil (14.5%). However, these parasitism rates are probably largely underestimated because of likely biases in sampling and parasitism rate calculations. Eiphosoma laphygmae appeared to establish better in more diverse, weedy systems. As African farming systems often have high diversity, this may favour the establishment and parasitism of E. laphygmae if eventually introduced as a classical biological control agent.","container-title":"Journal of Plant Diseases and Protection","DOI":"10.1007/s41348-021-00480-9","ISSN":"1861-3837","issue":"5","journalAbbreviation":"J Plant Dis Prot","language":"en","page":"1141-1156","source":"Springer Link","title":"Eiphosoma laphygmae, a classical solution for the biocontrol of the fall armyworm, Spodoptera frugiperda?","volume":"128","author":[{"family":"Allen","given":"Tabea"},{"family":"Kenis","given":"Marc"},{"family":"Norgrove","given":"Lindsey"}],"issued":{"date-parts":[["2021",10,1]]}}},{"id":4726,"uris":["http://zotero.org/users/8416985/items/LQY23XVN"],"itemData":{"id":4726,"type":"article-journal","abstract":"Spodoptera frugiperda (J E Smith) (fall armyworm) (Lepidoptera: Noctuidae), is a key pest of maize that has recently entered in India causing damage and yield loss. A biocontrol-based integrated pest management (IPM) strategy was designed and evaluated in farmer’s field during rabi and kharif season (2018–2019). IPM strategy comprising installation of controlled release FAW pheromone traps, four releases of Trichogramma pretiosum Riley, two sprays of neem oil, one spray of each Bacillus thuringiensis (NBAIR-BT25) and Metarizium anisopliae (NBAIR Ma-35) resulted in 76 and 71.64% egg mass; 80 and 74.44% larval population reduction at 60 days after treatment during rabi and kharif season, respectively. Cob yield per acre in biocontrol-based IPM field was higher than the farmer’s practice (6–7 sprays of emamectin benzoate 5% SG) during both the seasons, and it resulted in 38.3 and 42.29% gain in yield per acre during rabi and kharif, respectively. Therefore, this module forms a base to manage the fall armyworm in an eco-friendly and farmer friendly manner. Future research with other alternatives has also been discussed.","container-title":"Journal of Plant Diseases and Protection","DOI":"10.1007/s41348-020-00357-3","ISSN":"1861-3837","issue":"1","journalAbbreviation":"J Plant Dis Prot","language":"en","page":"87-95","source":"Springer Link","title":"Biocontrol-based management of fall armyworm, Spodoptera frugiperda (J E Smith) (Lepidoptera: Noctuidae) on Indian Maize","title-short":"Biocontrol-based management of fall armyworm, Spodoptera frugiperda (J E Smith) (Lepidoptera","volume":"128","author":[{"family":"Varshney","given":"Richa"},{"family":"Poornesha","given":"B."},{"family":"Raghavendra","given":"A."},{"family":"Lalitha","given":"Y."},{"family":"Apoorva","given":"V."},{"family":"Ramanujam","given":"B."},{"family":"Rangeshwaran","given":"R."},{"family":"Subaharan","given":"K."},{"family":"Shylesha","given":"A. N."},{"family":"Bakthavatsalam","given":"N."},{"family":"Chaudhary","given":"Malvika"},{"family":"Pandit","given":"Vinod"}],"issued":{"date-parts":[["2021",2,1]]}}}],"schema":"https://github.com/citation-style-language/schema/raw/master/csl-citation.json"} </w:instrText>
      </w:r>
      <w:r w:rsidRPr="1457F032">
        <w:fldChar w:fldCharType="separate"/>
      </w:r>
      <w:r w:rsidRPr="1457F032">
        <w:t>(Allen et al., 2021; Varshney et al., 2021)</w:t>
      </w:r>
      <w:r w:rsidRPr="1457F032">
        <w:fldChar w:fldCharType="end"/>
      </w:r>
      <w:r w:rsidRPr="1457F032">
        <w:t>.</w:t>
      </w:r>
      <w:r w:rsidR="003E5F18">
        <w:t xml:space="preserve"> Of those focusing on pathogens, many focus on the use of</w:t>
      </w:r>
      <w:r w:rsidRPr="1457F032">
        <w:t xml:space="preserve"> </w:t>
      </w:r>
      <w:r w:rsidR="00E57BEC" w:rsidRPr="00E57BEC">
        <w:rPr>
          <w:rFonts w:cstheme="minorHAnsi"/>
          <w:i/>
          <w:iCs/>
          <w:shd w:val="clear" w:color="auto" w:fill="FCFCFC"/>
        </w:rPr>
        <w:t xml:space="preserve">Spodoptera </w:t>
      </w:r>
      <w:proofErr w:type="spellStart"/>
      <w:r w:rsidR="00E57BEC" w:rsidRPr="00E57BEC">
        <w:rPr>
          <w:rFonts w:cstheme="minorHAnsi"/>
          <w:i/>
          <w:iCs/>
          <w:shd w:val="clear" w:color="auto" w:fill="FCFCFC"/>
        </w:rPr>
        <w:t>frugiperda</w:t>
      </w:r>
      <w:proofErr w:type="spellEnd"/>
      <w:r w:rsidR="00E57BEC" w:rsidRPr="00E57BEC">
        <w:rPr>
          <w:rFonts w:cstheme="minorHAnsi"/>
          <w:shd w:val="clear" w:color="auto" w:fill="FCFCFC"/>
        </w:rPr>
        <w:t> </w:t>
      </w:r>
      <w:proofErr w:type="spellStart"/>
      <w:r w:rsidR="00E57BEC" w:rsidRPr="00E57BEC">
        <w:rPr>
          <w:rFonts w:cstheme="minorHAnsi"/>
          <w:shd w:val="clear" w:color="auto" w:fill="FCFCFC"/>
        </w:rPr>
        <w:t>multicapsid</w:t>
      </w:r>
      <w:proofErr w:type="spellEnd"/>
      <w:r w:rsidR="00E57BEC" w:rsidRPr="00E57BEC">
        <w:rPr>
          <w:rFonts w:cstheme="minorHAnsi"/>
          <w:shd w:val="clear" w:color="auto" w:fill="FCFCFC"/>
        </w:rPr>
        <w:t xml:space="preserve"> </w:t>
      </w:r>
      <w:proofErr w:type="spellStart"/>
      <w:r w:rsidR="00E57BEC" w:rsidRPr="00E57BEC">
        <w:rPr>
          <w:rFonts w:cstheme="minorHAnsi"/>
          <w:shd w:val="clear" w:color="auto" w:fill="FCFCFC"/>
        </w:rPr>
        <w:t>nucleopolyhedrovirus</w:t>
      </w:r>
      <w:proofErr w:type="spellEnd"/>
      <w:r w:rsidR="00E57BEC" w:rsidRPr="00E57BEC">
        <w:rPr>
          <w:rFonts w:cstheme="minorHAnsi"/>
          <w:shd w:val="clear" w:color="auto" w:fill="FCFCFC"/>
        </w:rPr>
        <w:t xml:space="preserve"> (</w:t>
      </w:r>
      <w:proofErr w:type="spellStart"/>
      <w:r w:rsidR="00E57BEC" w:rsidRPr="00E57BEC">
        <w:rPr>
          <w:rFonts w:cstheme="minorHAnsi"/>
          <w:color w:val="212121"/>
          <w:shd w:val="clear" w:color="auto" w:fill="FFFFFF"/>
        </w:rPr>
        <w:t>SpfrMNPV</w:t>
      </w:r>
      <w:proofErr w:type="spellEnd"/>
      <w:r w:rsidR="00E57BEC">
        <w:rPr>
          <w:rFonts w:cstheme="minorHAnsi"/>
          <w:color w:val="212121"/>
          <w:shd w:val="clear" w:color="auto" w:fill="FFFFFF"/>
        </w:rPr>
        <w:t>)</w:t>
      </w:r>
      <w:r w:rsidR="003E5F18">
        <w:rPr>
          <w:rFonts w:cstheme="minorHAnsi"/>
          <w:color w:val="212121"/>
          <w:shd w:val="clear" w:color="auto" w:fill="FFFFFF"/>
        </w:rPr>
        <w:t xml:space="preserve">, </w:t>
      </w:r>
      <w:r w:rsidR="00E57BEC">
        <w:rPr>
          <w:rFonts w:cstheme="minorHAnsi"/>
          <w:color w:val="212121"/>
          <w:shd w:val="clear" w:color="auto" w:fill="FFFFFF"/>
        </w:rPr>
        <w:t xml:space="preserve">a specialist virus that has been shown to effectively reduce fall army worm populations, making it a candidate for further study </w:t>
      </w:r>
      <w:r w:rsidR="00E57BEC">
        <w:t>(</w:t>
      </w:r>
      <w:proofErr w:type="spellStart"/>
      <w:r w:rsidR="00E57BEC">
        <w:t>Behle</w:t>
      </w:r>
      <w:proofErr w:type="spellEnd"/>
      <w:r w:rsidR="00E57BEC">
        <w:t xml:space="preserve"> &amp; Popham, 2012)</w:t>
      </w:r>
      <w:r w:rsidR="0017600E">
        <w:t>.</w:t>
      </w:r>
    </w:p>
    <w:p w14:paraId="574B22B4" w14:textId="4805B07B" w:rsidR="00965709" w:rsidRPr="00F326B1" w:rsidRDefault="131441EF" w:rsidP="1457F032">
      <w:pPr>
        <w:spacing w:line="240" w:lineRule="auto"/>
        <w:ind w:firstLine="360"/>
      </w:pPr>
      <w:r w:rsidRPr="1457F032">
        <w:t xml:space="preserve">An insect’s primary immune response against small viral particles is </w:t>
      </w:r>
      <w:r w:rsidR="1C318F73" w:rsidRPr="1457F032">
        <w:t>initiated through</w:t>
      </w:r>
      <w:r w:rsidRPr="1457F032">
        <w:t xml:space="preserve"> hemocytes. </w:t>
      </w:r>
      <w:r w:rsidR="110B55DF" w:rsidRPr="1457F032">
        <w:t>The p</w:t>
      </w:r>
      <w:r w:rsidRPr="1457F032">
        <w:t>rimary function</w:t>
      </w:r>
      <w:r w:rsidR="603DA7C2" w:rsidRPr="1457F032">
        <w:t xml:space="preserve"> of hemocytes</w:t>
      </w:r>
      <w:r w:rsidRPr="1457F032">
        <w:t xml:space="preserve"> is to phagocytize</w:t>
      </w:r>
      <w:r w:rsidR="00BA1A6C">
        <w:t xml:space="preserve"> </w:t>
      </w:r>
      <w:r w:rsidRPr="1457F032">
        <w:t xml:space="preserve">or </w:t>
      </w:r>
      <w:r w:rsidR="3D3897BB" w:rsidRPr="1457F032">
        <w:t>degrad</w:t>
      </w:r>
      <w:r w:rsidR="0107CC98" w:rsidRPr="1457F032">
        <w:t>e</w:t>
      </w:r>
      <w:r w:rsidR="3D3897BB" w:rsidRPr="1457F032">
        <w:t xml:space="preserve"> </w:t>
      </w:r>
      <w:r w:rsidR="326D19E5" w:rsidRPr="1457F032">
        <w:t xml:space="preserve">invading </w:t>
      </w:r>
      <w:r w:rsidRPr="1457F032">
        <w:t>small foreign object</w:t>
      </w:r>
      <w:r w:rsidR="326D19E5" w:rsidRPr="1457F032">
        <w:t>s</w:t>
      </w:r>
      <w:r w:rsidRPr="1457F032">
        <w:t xml:space="preserve"> </w:t>
      </w:r>
      <w:r w:rsidR="3E572BB0" w:rsidRPr="1457F032">
        <w:t>through enzyme release</w:t>
      </w:r>
      <w:r w:rsidRPr="1457F032">
        <w:t xml:space="preserve">. </w:t>
      </w:r>
      <w:r w:rsidR="326D19E5" w:rsidRPr="1457F032">
        <w:t>In lepidopteran species</w:t>
      </w:r>
      <w:r w:rsidR="1E0DC445" w:rsidRPr="1457F032">
        <w:t>,</w:t>
      </w:r>
      <w:r w:rsidR="326D19E5" w:rsidRPr="1457F032">
        <w:t xml:space="preserve"> like the fall armyworm, multiple uniquely shaped hemocytes </w:t>
      </w:r>
      <w:r w:rsidR="32F58395" w:rsidRPr="1457F032">
        <w:t xml:space="preserve">have been </w:t>
      </w:r>
      <w:r w:rsidR="326D19E5" w:rsidRPr="1457F032">
        <w:t xml:space="preserve">found to aid in immune response (Lavine and Strand, 2002).  </w:t>
      </w:r>
      <w:r w:rsidR="15C5768E" w:rsidRPr="1457F032">
        <w:t xml:space="preserve">Hence, </w:t>
      </w:r>
      <w:r w:rsidR="00BA1A6C">
        <w:t>h</w:t>
      </w:r>
      <w:r w:rsidRPr="1457F032">
        <w:t xml:space="preserve">emocyte counting is a vital step in understanding how the immune system of the fall armyworm and other arthropod species </w:t>
      </w:r>
      <w:r w:rsidR="5CC18F8E" w:rsidRPr="1457F032">
        <w:lastRenderedPageBreak/>
        <w:t xml:space="preserve">responds </w:t>
      </w:r>
      <w:r w:rsidRPr="1457F032">
        <w:t xml:space="preserve">to pathogens. When </w:t>
      </w:r>
      <w:r w:rsidR="70972FE2" w:rsidRPr="1457F032">
        <w:t xml:space="preserve">insects </w:t>
      </w:r>
      <w:r w:rsidR="5B607D6E" w:rsidRPr="1457F032">
        <w:t xml:space="preserve">are infected with a pathogen, </w:t>
      </w:r>
      <w:r w:rsidR="0A0D88C1" w:rsidRPr="1457F032">
        <w:t xml:space="preserve">their </w:t>
      </w:r>
      <w:r w:rsidR="5B607D6E" w:rsidRPr="1457F032">
        <w:t xml:space="preserve">hemocyte </w:t>
      </w:r>
      <w:r w:rsidR="284C371A" w:rsidRPr="1457F032">
        <w:t>counts</w:t>
      </w:r>
      <w:r w:rsidR="5B607D6E" w:rsidRPr="1457F032">
        <w:t xml:space="preserve"> are lower than </w:t>
      </w:r>
      <w:r w:rsidR="085B820C" w:rsidRPr="1457F032">
        <w:t xml:space="preserve">those of </w:t>
      </w:r>
      <w:r w:rsidR="64926BD6" w:rsidRPr="1457F032">
        <w:t xml:space="preserve">their </w:t>
      </w:r>
      <w:r w:rsidR="5B607D6E" w:rsidRPr="1457F032">
        <w:t>healt</w:t>
      </w:r>
      <w:r w:rsidR="16C7A8B1" w:rsidRPr="1457F032">
        <w:t>hy</w:t>
      </w:r>
      <w:r w:rsidR="5B607D6E" w:rsidRPr="1457F032">
        <w:t xml:space="preserve"> </w:t>
      </w:r>
      <w:r w:rsidR="5E6C6CBC" w:rsidRPr="1457F032">
        <w:t>counterparts</w:t>
      </w:r>
      <w:r w:rsidR="00BA1A6C">
        <w:t xml:space="preserve"> </w:t>
      </w:r>
      <w:r w:rsidRPr="1457F032">
        <w:t>(</w:t>
      </w:r>
      <w:proofErr w:type="spellStart"/>
      <w:r w:rsidRPr="1457F032">
        <w:t>Smilanich</w:t>
      </w:r>
      <w:proofErr w:type="spellEnd"/>
      <w:r w:rsidRPr="1457F032">
        <w:t xml:space="preserve"> et al., 2018)</w:t>
      </w:r>
      <w:r w:rsidR="5B607D6E" w:rsidRPr="1457F032">
        <w:t xml:space="preserve">. </w:t>
      </w:r>
      <w:r w:rsidR="5A68B38E" w:rsidRPr="1457F032">
        <w:t>Conversely</w:t>
      </w:r>
      <w:r w:rsidR="5B607D6E" w:rsidRPr="1457F032">
        <w:t xml:space="preserve">, hosts infected with high viral concentrations </w:t>
      </w:r>
      <w:r w:rsidR="278BA26C" w:rsidRPr="1457F032">
        <w:t>display increased</w:t>
      </w:r>
      <w:r w:rsidR="5B607D6E" w:rsidRPr="1457F032">
        <w:t xml:space="preserve"> hemocyte counts when compared to</w:t>
      </w:r>
      <w:r w:rsidR="00BA1A6C">
        <w:t xml:space="preserve"> </w:t>
      </w:r>
      <w:r w:rsidR="5B607D6E" w:rsidRPr="1457F032">
        <w:t xml:space="preserve">healthy individuals </w:t>
      </w:r>
      <w:r w:rsidR="191D8A06" w:rsidRPr="1457F032">
        <w:t xml:space="preserve">and to those exposed </w:t>
      </w:r>
      <w:r w:rsidR="0C06718B" w:rsidRPr="1457F032">
        <w:t>to</w:t>
      </w:r>
      <w:r w:rsidR="00BA1A6C">
        <w:t xml:space="preserve"> </w:t>
      </w:r>
      <w:r w:rsidR="5B607D6E" w:rsidRPr="1457F032">
        <w:t>a low dose</w:t>
      </w:r>
      <w:r w:rsidR="445096FE" w:rsidRPr="1457F032">
        <w:t xml:space="preserve"> (</w:t>
      </w:r>
      <w:proofErr w:type="spellStart"/>
      <w:r w:rsidR="445096FE" w:rsidRPr="1457F032">
        <w:t>Eslin</w:t>
      </w:r>
      <w:proofErr w:type="spellEnd"/>
      <w:r w:rsidR="445096FE" w:rsidRPr="1457F032">
        <w:t xml:space="preserve"> &amp; Prévost, 1998)</w:t>
      </w:r>
      <w:r w:rsidR="5B607D6E" w:rsidRPr="1457F032">
        <w:t>.</w:t>
      </w:r>
      <w:r w:rsidR="445096FE" w:rsidRPr="1457F032">
        <w:t xml:space="preserve"> </w:t>
      </w:r>
    </w:p>
    <w:p w14:paraId="79F500CE" w14:textId="2EB2F794" w:rsidR="00F24DCB" w:rsidRPr="00F326B1" w:rsidRDefault="3FD4CEE9" w:rsidP="1457F032">
      <w:pPr>
        <w:spacing w:line="240" w:lineRule="auto"/>
        <w:ind w:firstLine="360"/>
      </w:pPr>
      <w:r w:rsidRPr="1457F032">
        <w:t xml:space="preserve">The current method for </w:t>
      </w:r>
      <w:r w:rsidR="326D19E5" w:rsidRPr="1457F032">
        <w:t xml:space="preserve">detecting and </w:t>
      </w:r>
      <w:r w:rsidRPr="1457F032">
        <w:t>counting hemocytes requires manual</w:t>
      </w:r>
      <w:r w:rsidR="4E39F960" w:rsidRPr="1457F032">
        <w:t>ly</w:t>
      </w:r>
      <w:r w:rsidRPr="1457F032">
        <w:t xml:space="preserve"> tallying the</w:t>
      </w:r>
      <w:r w:rsidR="132AEBA7" w:rsidRPr="1457F032">
        <w:t>ir</w:t>
      </w:r>
      <w:r w:rsidRPr="1457F032">
        <w:t xml:space="preserve"> presence by hand. This </w:t>
      </w:r>
      <w:r w:rsidR="6132768F" w:rsidRPr="1457F032">
        <w:t xml:space="preserve">approach </w:t>
      </w:r>
      <w:r w:rsidR="6AAAB21A" w:rsidRPr="1457F032">
        <w:t xml:space="preserve">can be </w:t>
      </w:r>
      <w:r w:rsidR="00BA1A6C" w:rsidRPr="1457F032">
        <w:t>tedious</w:t>
      </w:r>
      <w:r w:rsidR="011B0950" w:rsidRPr="1457F032">
        <w:t xml:space="preserve"> and time-consuming</w:t>
      </w:r>
      <w:r w:rsidR="0D374E4D" w:rsidRPr="1457F032">
        <w:t xml:space="preserve"> since each image may take up to 60 seconds to process accurately</w:t>
      </w:r>
      <w:r w:rsidRPr="1457F032">
        <w:t xml:space="preserve">. </w:t>
      </w:r>
      <w:r w:rsidR="74FFFC22" w:rsidRPr="1457F032">
        <w:t>These</w:t>
      </w:r>
      <w:r w:rsidRPr="1457F032">
        <w:t xml:space="preserve"> </w:t>
      </w:r>
      <w:r w:rsidR="719195DC" w:rsidRPr="1457F032">
        <w:t xml:space="preserve">manual counting </w:t>
      </w:r>
      <w:r w:rsidRPr="1457F032">
        <w:t xml:space="preserve">methods </w:t>
      </w:r>
      <w:r w:rsidR="427C08DB" w:rsidRPr="1457F032">
        <w:t xml:space="preserve">may </w:t>
      </w:r>
      <w:r w:rsidRPr="1457F032">
        <w:t xml:space="preserve">not always </w:t>
      </w:r>
      <w:r w:rsidR="2373ACE2" w:rsidRPr="1457F032">
        <w:t xml:space="preserve">be reliable </w:t>
      </w:r>
      <w:r w:rsidR="2EE0C46C" w:rsidRPr="1457F032">
        <w:t>due to the potential for user error</w:t>
      </w:r>
      <w:r w:rsidR="7C4C993D" w:rsidRPr="1457F032">
        <w:t xml:space="preserve"> when counting </w:t>
      </w:r>
      <w:r w:rsidR="3DC522B6" w:rsidRPr="1457F032">
        <w:t xml:space="preserve">out-of-focus </w:t>
      </w:r>
      <w:r w:rsidR="7C4C993D" w:rsidRPr="1457F032">
        <w:t>hemocytes</w:t>
      </w:r>
      <w:r w:rsidR="74FFFC22" w:rsidRPr="1457F032">
        <w:t xml:space="preserve"> and other cells</w:t>
      </w:r>
      <w:r w:rsidR="7C4C993D" w:rsidRPr="1457F032">
        <w:t xml:space="preserve">. </w:t>
      </w:r>
      <w:r w:rsidR="1B1043F2" w:rsidRPr="1457F032">
        <w:t>To mitigate this problem, p</w:t>
      </w:r>
      <w:r w:rsidR="2EE0C46C" w:rsidRPr="1457F032">
        <w:t xml:space="preserve">rograms like </w:t>
      </w:r>
      <w:r w:rsidRPr="1457F032">
        <w:t xml:space="preserve">ImageJ </w:t>
      </w:r>
      <w:r w:rsidR="2EE0C46C" w:rsidRPr="1457F032">
        <w:t>are</w:t>
      </w:r>
      <w:r w:rsidRPr="1457F032">
        <w:t xml:space="preserve"> commonly used for counting objects in </w:t>
      </w:r>
      <w:r w:rsidR="6F885F79" w:rsidRPr="1457F032">
        <w:t xml:space="preserve">images </w:t>
      </w:r>
      <w:r w:rsidR="2EE0C46C" w:rsidRPr="1457F032">
        <w:t>(Schneider et al., 2012)</w:t>
      </w:r>
      <w:r w:rsidR="697FB372" w:rsidRPr="1457F032">
        <w:t>.</w:t>
      </w:r>
      <w:r w:rsidR="2EE0C46C" w:rsidRPr="1457F032">
        <w:t xml:space="preserve"> </w:t>
      </w:r>
      <w:r w:rsidRPr="1457F032">
        <w:t xml:space="preserve">However, </w:t>
      </w:r>
      <w:r w:rsidR="47201DBC" w:rsidRPr="1457F032">
        <w:t xml:space="preserve">ImageJ often struggles to provide accurate counts </w:t>
      </w:r>
      <w:r w:rsidRPr="1457F032">
        <w:t xml:space="preserve">due to the unique and </w:t>
      </w:r>
      <w:r w:rsidR="2666A85A" w:rsidRPr="1457F032">
        <w:t xml:space="preserve">diverse </w:t>
      </w:r>
      <w:r w:rsidRPr="1457F032">
        <w:t xml:space="preserve">shape of hemocytes, </w:t>
      </w:r>
      <w:r w:rsidR="3C7626BB" w:rsidRPr="1457F032">
        <w:t xml:space="preserve">the presence of </w:t>
      </w:r>
      <w:r w:rsidRPr="1457F032">
        <w:t xml:space="preserve">other miscellaneous cells in samples, and the </w:t>
      </w:r>
      <w:r w:rsidR="2EE0C46C" w:rsidRPr="1457F032">
        <w:t xml:space="preserve">placement of cells on </w:t>
      </w:r>
      <w:r w:rsidR="777B7E47" w:rsidRPr="1457F032">
        <w:t xml:space="preserve">the </w:t>
      </w:r>
      <w:r w:rsidRPr="1457F032">
        <w:t>hemocytometer grid</w:t>
      </w:r>
      <w:r w:rsidR="2EE0C46C" w:rsidRPr="1457F032">
        <w:t>s</w:t>
      </w:r>
      <w:r w:rsidR="006D3E08" w:rsidRPr="1457F032">
        <w:t>.</w:t>
      </w:r>
      <w:r w:rsidRPr="1457F032">
        <w:t xml:space="preserve"> </w:t>
      </w:r>
      <w:r w:rsidR="6BEE8133" w:rsidRPr="1457F032">
        <w:t>Additionally, h</w:t>
      </w:r>
      <w:r w:rsidR="74FFFC22" w:rsidRPr="1457F032">
        <w:t xml:space="preserve">emocytes will cluster together after </w:t>
      </w:r>
      <w:proofErr w:type="gramStart"/>
      <w:r w:rsidR="74FFFC22" w:rsidRPr="1457F032">
        <w:t xml:space="preserve">a </w:t>
      </w:r>
      <w:r w:rsidR="4CCDE66C" w:rsidRPr="1457F032">
        <w:t>period of time</w:t>
      </w:r>
      <w:proofErr w:type="gramEnd"/>
      <w:r w:rsidR="47BAD175" w:rsidRPr="1457F032">
        <w:t xml:space="preserve"> which can further compound these challenges</w:t>
      </w:r>
      <w:r w:rsidR="74FFFC22" w:rsidRPr="1457F032">
        <w:t xml:space="preserve">. </w:t>
      </w:r>
      <w:r w:rsidR="68DC0B32" w:rsidRPr="1457F032">
        <w:t>Moreover</w:t>
      </w:r>
      <w:r w:rsidRPr="1457F032">
        <w:t xml:space="preserve">, camera quality and contrast </w:t>
      </w:r>
      <w:r w:rsidR="1DAD5A37" w:rsidRPr="1457F032">
        <w:t xml:space="preserve">can introduce </w:t>
      </w:r>
      <w:r w:rsidR="006D3E08" w:rsidRPr="1457F032">
        <w:t>additional inaccuracies</w:t>
      </w:r>
      <w:r w:rsidRPr="1457F032">
        <w:t xml:space="preserve"> in counts</w:t>
      </w:r>
      <w:r w:rsidR="315A0E86" w:rsidRPr="1457F032">
        <w:t xml:space="preserve"> and skew the results</w:t>
      </w:r>
      <w:r w:rsidRPr="1457F032">
        <w:t xml:space="preserve">. </w:t>
      </w:r>
      <w:proofErr w:type="gramStart"/>
      <w:r w:rsidR="0D7B5E4B" w:rsidRPr="1457F032">
        <w:t>In particular</w:t>
      </w:r>
      <w:r w:rsidR="4D210C00" w:rsidRPr="1457F032">
        <w:t>,</w:t>
      </w:r>
      <w:r w:rsidR="2A83EEDB" w:rsidRPr="1457F032">
        <w:t xml:space="preserve"> images</w:t>
      </w:r>
      <w:proofErr w:type="gramEnd"/>
      <w:r w:rsidR="2A83EEDB" w:rsidRPr="1457F032">
        <w:t xml:space="preserve"> taken in </w:t>
      </w:r>
      <w:r w:rsidR="74FFFC22" w:rsidRPr="1457F032">
        <w:t xml:space="preserve">low light </w:t>
      </w:r>
      <w:r w:rsidR="67A1D64C" w:rsidRPr="1457F032">
        <w:t xml:space="preserve">conditions </w:t>
      </w:r>
      <w:r w:rsidR="01627B2B" w:rsidRPr="1457F032">
        <w:t xml:space="preserve">result in reduced </w:t>
      </w:r>
      <w:r w:rsidR="24F984A1" w:rsidRPr="1457F032">
        <w:t>visibility</w:t>
      </w:r>
      <w:r w:rsidR="01627B2B" w:rsidRPr="1457F032">
        <w:t xml:space="preserve"> </w:t>
      </w:r>
      <w:r w:rsidR="006D3E08" w:rsidRPr="1457F032">
        <w:t>of hemocytes</w:t>
      </w:r>
      <w:r w:rsidR="2BBA8DF9" w:rsidRPr="1457F032">
        <w:t xml:space="preserve"> </w:t>
      </w:r>
      <w:r w:rsidR="1E979DD3" w:rsidRPr="1457F032">
        <w:t>and skew the analysis</w:t>
      </w:r>
      <w:r w:rsidR="74FFFC22" w:rsidRPr="1457F032">
        <w:t xml:space="preserve">. </w:t>
      </w:r>
    </w:p>
    <w:p w14:paraId="396CE5B4" w14:textId="2BEA4C7E" w:rsidR="006B4478" w:rsidRPr="00F326B1" w:rsidRDefault="326D19E5" w:rsidP="1457F032">
      <w:pPr>
        <w:spacing w:line="240" w:lineRule="auto"/>
        <w:ind w:firstLine="360"/>
      </w:pPr>
      <w:r w:rsidRPr="1457F032">
        <w:t xml:space="preserve">Object detection </w:t>
      </w:r>
      <w:r w:rsidR="006D3E08">
        <w:t xml:space="preserve">is a computer vision technique that </w:t>
      </w:r>
      <w:r w:rsidRPr="1457F032">
        <w:t>allows for the localization and classification of objects contained within photo</w:t>
      </w:r>
      <w:r w:rsidR="0C2EBA2E" w:rsidRPr="1457F032">
        <w:t xml:space="preserve">s. Machine learning is crucial for object detection, allowing users to develop models to automatically detect </w:t>
      </w:r>
      <w:r w:rsidR="3125AB57" w:rsidRPr="1457F032">
        <w:t>objects</w:t>
      </w:r>
      <w:r w:rsidR="0C2EBA2E" w:rsidRPr="1457F032">
        <w:t xml:space="preserve"> within images. </w:t>
      </w:r>
      <w:r w:rsidR="3125AB57" w:rsidRPr="1457F032">
        <w:t xml:space="preserve">Many object detection approaches use convolutional neural networks (CNNs) </w:t>
      </w:r>
      <w:r w:rsidR="0AEB683B" w:rsidRPr="1457F032">
        <w:t xml:space="preserve">to enable </w:t>
      </w:r>
      <w:r w:rsidR="2E72D7EB" w:rsidRPr="1457F032">
        <w:t>direct</w:t>
      </w:r>
      <w:r w:rsidR="738B22B2" w:rsidRPr="1457F032">
        <w:t xml:space="preserve"> learning</w:t>
      </w:r>
      <w:r w:rsidR="2E72D7EB" w:rsidRPr="1457F032">
        <w:t xml:space="preserve"> from photo data</w:t>
      </w:r>
      <w:r w:rsidR="006D3E08">
        <w:t xml:space="preserve"> </w:t>
      </w:r>
      <w:r w:rsidR="008A307B" w:rsidRPr="1457F032">
        <w:fldChar w:fldCharType="begin"/>
      </w:r>
      <w:r w:rsidR="008A307B" w:rsidRPr="1457F032">
        <w:instrText xml:space="preserve"> ADDIN ZOTERO_ITEM CSL_CITATION {"citationID":"mxFXhTTK","properties":{"formattedCitation":"(J. Ren &amp; Wang, 2022)","plainCitation":"(J. Ren &amp; Wang, 2022)","noteIndex":0},"citationItems":[{"id":4738,"uris":["http://zotero.org/users/8416985/items/J2YJ2PNS"],"itemData":{"id":4738,"type":"article-journal","abstract":"In today’s world, computer vision technology has become a very important direction in the field of Internet applications. As one of the basic problems of computer vision, object detection has become the basis of many vision tasks. Whether we need to realize the interaction between images and text or recognize fine categories, it provides reliable information. This article reviews the development of object detection networks. Starting from RCNN, we introduce object detection based on candidate regions, including Fast R-CNN, Faster R-CNN, etc.; and then start to introduce single-shot networks including YOLO, SSD, and Retina Net, etc. Detectors are the most excellent methods at present. By reviewing the current research status of object detection networks, it provides suggestions for the further development trend and research of object detection.","container-title":"Journal of Computer and Communications","DOI":"10.4236/jcc.2022.101006","issue":"1","language":"en","note":"number: 1\npublisher: Scientific Research Publishing","page":"115-132","source":"www.scirp.org","title":"Overview of Object Detection Algorithms Using Convolutional Neural Networks","volume":"10","author":[{"family":"Ren","given":"Junsong"},{"family":"Wang","given":"Yi"}],"issued":{"date-parts":[["2022",1,12]]}}}],"schema":"https://github.com/citation-style-language/schema/raw/master/csl-citation.json"} </w:instrText>
      </w:r>
      <w:r w:rsidR="008A307B" w:rsidRPr="1457F032">
        <w:fldChar w:fldCharType="separate"/>
      </w:r>
      <w:r w:rsidR="3125AB57" w:rsidRPr="1457F032">
        <w:t>(Ren &amp; Wang, 2022)</w:t>
      </w:r>
      <w:r w:rsidR="008A307B" w:rsidRPr="1457F032">
        <w:fldChar w:fldCharType="end"/>
      </w:r>
      <w:r w:rsidR="2E72D7EB" w:rsidRPr="1457F032">
        <w:t>.</w:t>
      </w:r>
      <w:r w:rsidR="00C27100" w:rsidRPr="1457F032">
        <w:t xml:space="preserve"> </w:t>
      </w:r>
      <w:r w:rsidR="60D7149F" w:rsidRPr="1457F032">
        <w:t>Object detection algorithms</w:t>
      </w:r>
      <w:r w:rsidR="0EC3D4FD" w:rsidRPr="1457F032">
        <w:t xml:space="preserve"> are </w:t>
      </w:r>
      <w:r w:rsidR="0975BE79" w:rsidRPr="1457F032">
        <w:t xml:space="preserve">categorized </w:t>
      </w:r>
      <w:r w:rsidR="3C59EDB3" w:rsidRPr="1457F032">
        <w:t xml:space="preserve">based on the complexity of the model and the steps </w:t>
      </w:r>
      <w:r w:rsidR="3892D3E7" w:rsidRPr="1457F032">
        <w:t xml:space="preserve">involved </w:t>
      </w:r>
      <w:r w:rsidR="3C59EDB3" w:rsidRPr="1457F032">
        <w:t xml:space="preserve">for detection. </w:t>
      </w:r>
      <w:r w:rsidR="6DA25E51" w:rsidRPr="1457F032">
        <w:t>Single</w:t>
      </w:r>
      <w:r w:rsidR="480B8DA5" w:rsidRPr="1457F032">
        <w:t xml:space="preserve">-stage detectors </w:t>
      </w:r>
      <w:r w:rsidR="6DA25E51" w:rsidRPr="1457F032">
        <w:t xml:space="preserve">directly feed image data into a </w:t>
      </w:r>
      <w:r w:rsidR="1EB711F4" w:rsidRPr="1457F032">
        <w:t>convolutional</w:t>
      </w:r>
      <w:r w:rsidR="6DA25E51" w:rsidRPr="1457F032">
        <w:t xml:space="preserve"> network to detect the location and classification of the objects. </w:t>
      </w:r>
      <w:r w:rsidR="7609E672" w:rsidRPr="1457F032">
        <w:t xml:space="preserve">Examples of </w:t>
      </w:r>
      <w:r w:rsidR="006D3E08">
        <w:t>c</w:t>
      </w:r>
      <w:r w:rsidR="798A4310" w:rsidRPr="1457F032">
        <w:t>ommon</w:t>
      </w:r>
      <w:r w:rsidR="0322C07A" w:rsidRPr="1457F032">
        <w:t>ly used</w:t>
      </w:r>
      <w:r w:rsidR="1EB711F4" w:rsidRPr="1457F032">
        <w:t xml:space="preserve"> single</w:t>
      </w:r>
      <w:r w:rsidR="73919C6F" w:rsidRPr="1457F032">
        <w:t xml:space="preserve">-stage detectors include </w:t>
      </w:r>
      <w:r w:rsidR="53E64DB5" w:rsidRPr="1457F032">
        <w:t xml:space="preserve">You Only Look Once (YOLO) and Single Shot </w:t>
      </w:r>
      <w:proofErr w:type="spellStart"/>
      <w:r w:rsidR="53E64DB5" w:rsidRPr="1457F032">
        <w:t>Multibox</w:t>
      </w:r>
      <w:proofErr w:type="spellEnd"/>
      <w:r w:rsidR="53E64DB5" w:rsidRPr="1457F032">
        <w:t xml:space="preserve"> Detector (SSD)</w:t>
      </w:r>
      <w:r w:rsidR="016C12F4" w:rsidRPr="1457F032">
        <w:t xml:space="preserve"> (Redmon et al., 2016; Liu et al., 2016)</w:t>
      </w:r>
      <w:r w:rsidR="4B701A31" w:rsidRPr="1457F032">
        <w:t>.</w:t>
      </w:r>
      <w:r w:rsidR="78566B5C" w:rsidRPr="1457F032">
        <w:t xml:space="preserve"> </w:t>
      </w:r>
      <w:r w:rsidR="4CFD57E3" w:rsidRPr="1457F032">
        <w:t xml:space="preserve">In contrast, </w:t>
      </w:r>
      <w:r w:rsidR="7FBBF001" w:rsidRPr="1457F032">
        <w:t>t</w:t>
      </w:r>
      <w:r w:rsidR="4FC0FAC9" w:rsidRPr="1457F032">
        <w:t xml:space="preserve">wo-stage detectors </w:t>
      </w:r>
      <w:r w:rsidR="27DEF022" w:rsidRPr="1457F032">
        <w:t xml:space="preserve">incorporate </w:t>
      </w:r>
      <w:r w:rsidR="4FC0FAC9" w:rsidRPr="1457F032">
        <w:t xml:space="preserve">an </w:t>
      </w:r>
      <w:r w:rsidR="470DA701" w:rsidRPr="1457F032">
        <w:t>additional region proposal step</w:t>
      </w:r>
      <w:r w:rsidR="4FC0FAC9" w:rsidRPr="1457F032">
        <w:t xml:space="preserve"> during detection before classifying and drawing bounding boxes. </w:t>
      </w:r>
      <w:r w:rsidR="5ADA328E" w:rsidRPr="1457F032">
        <w:t xml:space="preserve">Fast R-CNN and Faster R-CNN are both common </w:t>
      </w:r>
      <w:r w:rsidR="2D7E4941" w:rsidRPr="1457F032">
        <w:t>examples</w:t>
      </w:r>
      <w:r w:rsidR="5ADA328E" w:rsidRPr="1457F032">
        <w:t xml:space="preserve"> of two-stage detectors</w:t>
      </w:r>
      <w:r w:rsidR="0C2EBA2E" w:rsidRPr="1457F032">
        <w:t xml:space="preserve"> </w:t>
      </w:r>
      <w:r w:rsidR="008A307B" w:rsidRPr="1457F032">
        <w:fldChar w:fldCharType="begin"/>
      </w:r>
      <w:r w:rsidR="008A307B" w:rsidRPr="1457F032">
        <w:instrText xml:space="preserve"> ADDIN ZOTERO_ITEM CSL_CITATION {"citationID":"MWSdQclE","properties":{"formattedCitation":"(Girshick, 2015; S. Ren et al., 2016)","plainCitation":"(Girshick, 2015; S. Ren et al., 2016)","noteIndex":0},"citationItems":[{"id":4734,"uris":["http://zotero.org/users/8416985/items/SDSZMYPS"],"itemData":{"id":4734,"type":"article","abstract":"This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https://github.com/rbgirshick/fast-rcnn.","DOI":"10.48550/arXiv.1504.08083","note":"number: arXiv:1504.08083\narXiv:1504.08083 [cs]","publisher":"arXiv","source":"arXiv.org","title":"Fast R-CNN","URL":"http://arxiv.org/abs/1504.08083","author":[{"family":"Girshick","given":"Ross"}],"accessed":{"date-parts":[["2023",4,11]]},"issued":{"date-parts":[["2015",9,27]]}}},{"id":4730,"uris":["http://zotero.org/users/8416985/items/NV5VIUU5"],"itemData":{"id":4730,"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available.","DOI":"10.48550/arXiv.1506.01497","note":"number: arXiv:1506.01497\narXiv:1506.01497 [cs]","publisher":"arXiv","source":"arXiv.org","title":"Faster R-CNN: Towards Real-Time Object Detection with Region Proposal Networks","title-short":"Faster R-CNN","URL":"http://arxiv.org/abs/1506.01497","author":[{"family":"Ren","given":"Shaoqing"},{"family":"He","given":"Kaiming"},{"family":"Girshick","given":"Ross"},{"family":"Sun","given":"Jian"}],"accessed":{"date-parts":[["2023",4,11]]},"issued":{"date-parts":[["2016",1,6]]}}}],"schema":"https://github.com/citation-style-language/schema/raw/master/csl-citation.json"} </w:instrText>
      </w:r>
      <w:r w:rsidR="008A307B" w:rsidRPr="1457F032">
        <w:fldChar w:fldCharType="separate"/>
      </w:r>
      <w:r w:rsidR="3125AB57" w:rsidRPr="1457F032">
        <w:t>(Girshick, 2015; S. Ren et al., 2016)</w:t>
      </w:r>
      <w:r w:rsidR="008A307B" w:rsidRPr="1457F032">
        <w:fldChar w:fldCharType="end"/>
      </w:r>
      <w:r w:rsidR="5ADA328E" w:rsidRPr="1457F032">
        <w:t xml:space="preserve">. </w:t>
      </w:r>
      <w:r w:rsidR="7E7A2840" w:rsidRPr="1457F032">
        <w:t>In theory, t</w:t>
      </w:r>
      <w:r w:rsidR="50920B44" w:rsidRPr="1457F032">
        <w:t>wo</w:t>
      </w:r>
      <w:r w:rsidR="5ADA328E" w:rsidRPr="1457F032">
        <w:t xml:space="preserve">-stage detectors tend </w:t>
      </w:r>
      <w:r w:rsidR="1F2D84E3" w:rsidRPr="1457F032">
        <w:t>to be</w:t>
      </w:r>
      <w:r w:rsidR="5ADA328E" w:rsidRPr="1457F032">
        <w:t xml:space="preserve"> more accurate at the </w:t>
      </w:r>
      <w:r w:rsidR="0EE189C4" w:rsidRPr="1457F032">
        <w:t xml:space="preserve">cost </w:t>
      </w:r>
      <w:r w:rsidR="5ADA328E" w:rsidRPr="1457F032">
        <w:t xml:space="preserve">of </w:t>
      </w:r>
      <w:r w:rsidR="3E62B422" w:rsidRPr="1457F032">
        <w:t xml:space="preserve">additional </w:t>
      </w:r>
      <w:r w:rsidR="5ADA328E" w:rsidRPr="1457F032">
        <w:t xml:space="preserve">time and computational resources </w:t>
      </w:r>
      <w:r w:rsidR="50920B44" w:rsidRPr="1457F032">
        <w:t>due to the complexity of the network,</w:t>
      </w:r>
      <w:r w:rsidR="23268796" w:rsidRPr="1457F032">
        <w:t xml:space="preserve"> while single-stage are faster to train, but less accurate overall</w:t>
      </w:r>
      <w:r w:rsidR="50920B44" w:rsidRPr="1457F032">
        <w:t xml:space="preserve"> and struggle more on small objects</w:t>
      </w:r>
      <w:r w:rsidR="23268796" w:rsidRPr="1457F032">
        <w:t>.</w:t>
      </w:r>
      <w:r w:rsidR="7E7A2840" w:rsidRPr="1457F032">
        <w:t xml:space="preserve"> </w:t>
      </w:r>
      <w:r w:rsidR="18AD45D1" w:rsidRPr="1457F032">
        <w:t xml:space="preserve">For </w:t>
      </w:r>
      <w:r w:rsidR="1B7B401F" w:rsidRPr="1457F032">
        <w:t>instance</w:t>
      </w:r>
      <w:r w:rsidR="18AD45D1" w:rsidRPr="1457F032">
        <w:t xml:space="preserve">, a previous study found Faster-RCNN to the be the most accurate model compared to other single-stage detectors </w:t>
      </w:r>
      <w:r w:rsidR="008A307B" w:rsidRPr="1457F032">
        <w:fldChar w:fldCharType="begin"/>
      </w:r>
      <w:r w:rsidR="008A307B" w:rsidRPr="1457F032">
        <w:instrText xml:space="preserve"> ADDIN ZOTERO_ITEM CSL_CITATION {"citationID":"PxZr77ho","properties":{"formattedCitation":"(P. Wang et al., 2022)","plainCitation":"(P. Wang et al., 2022)","noteIndex":0},"citationItems":[{"id":4660,"uris":["http://zotero.org/users/8416985/items/VR3ZI9XL"],"itemData":{"id":4660,"type":"article-journal","abstract":"Revealing the contributions of genes to plant phenotype is frequently challenging because loss-of-function effects may be subtle or masked by varying degrees of genetic redundancy. Such effects can potentially be detected by measuring plant fitness, which reflects the cumulative effects of genetic changes over the lifetime of a plant. However, fitness is challenging to measure accurately, particularly in species with high fecundity and relatively small propagule sizes such as Arabidopsis thaliana. An image segmentation-based method using the software ImageJ and an object detection-based method using the Faster Region-based Convolutional Neural Network (R-CNN) algorithm were used for measuring two Arabidopsis fitness traits: seed and fruit counts. The segmentation-based method was error-prone (correlation between true and predicted seed counts, r2 = 0.849) because seeds touching each other were undercounted. By contrast, the object detection-based algorithm yielded near perfect seed counts (r2 = 0.9996) and highly accurate fruit counts (r2 = 0.980). Comparing seed counts for wild-type and 12 mutant lines revealed fitness effects for three genes; fruit counts revealed the same effects for two genes. Our study provides analysis pipelines and models to facilitate the investigation of Arabidopsis fitness traits and demonstrates the importance of examining fitness traits when studying gene functions.","container-title":"New Phytologist","DOI":"10.1111/nph.18056","ISSN":"1469-8137","issue":"4","language":"en","note":"_eprint: https://onlinelibrary.wiley.com/doi/pdf/10.1111/nph.18056","page":"1521-1533","source":"Wiley Online Library","title":"High-throughput measurement of plant fitness traits with an object detection method using Faster R-CNN","volume":"234","author":[{"family":"Wang","given":"Peipei"},{"family":"Meng","given":"Fanrui"},{"family":"Donaldson","given":"Paityn"},{"family":"Horan","given":"Sarah"},{"family":"Panchy","given":"Nicholas L."},{"family":"Vischulis","given":"Elyse"},{"family":"Winship","given":"Eamon"},{"family":"Conner","given":"Jeffrey K."},{"family":"Krysan","given":"Patrick J."},{"family":"Shiu","given":"Shin-Han"},{"family":"Lehti-Shiu","given":"Melissa D."}],"issued":{"date-parts":[["2022"]]}}}],"schema":"https://github.com/citation-style-language/schema/raw/master/csl-citation.json"} </w:instrText>
      </w:r>
      <w:r w:rsidR="008A307B" w:rsidRPr="1457F032">
        <w:fldChar w:fldCharType="separate"/>
      </w:r>
      <w:r w:rsidR="48EB0408" w:rsidRPr="1457F032">
        <w:t>(Wang et al., 2022)</w:t>
      </w:r>
      <w:r w:rsidR="008A307B" w:rsidRPr="1457F032">
        <w:fldChar w:fldCharType="end"/>
      </w:r>
      <w:r w:rsidR="7E7A2840" w:rsidRPr="1457F032">
        <w:t xml:space="preserve">. However, </w:t>
      </w:r>
      <w:r w:rsidR="18AD45D1" w:rsidRPr="1457F032">
        <w:t xml:space="preserve">other </w:t>
      </w:r>
      <w:r w:rsidR="7E7A2840" w:rsidRPr="1457F032">
        <w:t>studies d</w:t>
      </w:r>
      <w:r w:rsidR="18AD45D1" w:rsidRPr="1457F032">
        <w:t xml:space="preserve">ifferentiating fish morphology and detecting cars from aerial images found single shot-detectors to be more accurate overall. </w:t>
      </w:r>
      <w:r w:rsidR="62EF2C1A" w:rsidRPr="1457F032">
        <w:t xml:space="preserve"> </w:t>
      </w:r>
      <w:r w:rsidR="18AD45D1" w:rsidRPr="1457F032">
        <w:t xml:space="preserve">Additionally, </w:t>
      </w:r>
      <w:r w:rsidR="62EF2C1A" w:rsidRPr="1457F032">
        <w:t xml:space="preserve">more recent developments in YOLO models (YOLO V8) </w:t>
      </w:r>
      <w:r w:rsidR="68FDD4C6" w:rsidRPr="1457F032">
        <w:t xml:space="preserve">suggest </w:t>
      </w:r>
      <w:r w:rsidR="48EB0408" w:rsidRPr="1457F032">
        <w:t>the</w:t>
      </w:r>
      <w:r w:rsidR="1C0EF90D" w:rsidRPr="1457F032">
        <w:t xml:space="preserve"> potential to overcome their</w:t>
      </w:r>
      <w:r w:rsidR="48EB0408" w:rsidRPr="1457F032">
        <w:t xml:space="preserve"> </w:t>
      </w:r>
      <w:r w:rsidR="0B176C94" w:rsidRPr="1457F032">
        <w:t>accuracy limitations</w:t>
      </w:r>
      <w:r w:rsidR="65043370" w:rsidRPr="1457F032">
        <w:t>.</w:t>
      </w:r>
      <w:r w:rsidR="006D3E08">
        <w:t xml:space="preserve"> </w:t>
      </w:r>
      <w:r w:rsidR="008A307B" w:rsidRPr="1457F032">
        <w:fldChar w:fldCharType="begin"/>
      </w:r>
      <w:r w:rsidR="008A307B" w:rsidRPr="1457F032">
        <w:instrText xml:space="preserve"> ADDIN ZOTERO_ITEM CSL_CITATION {"citationID":"GQqX0ZNI","properties":{"unsorted":true,"formattedCitation":"(C.-Y. Wang et al., 2022; Jocher et al., 2023)","plainCitation":"(C.-Y. Wang et al., 2022; Jocher et al., 2023)","noteIndex":0},"citationItems":[{"id":4678,"uris":["http://zotero.org/users/8416985/items/TUHPVGX4"],"itemData":{"id":4678,"type":"article","abstract":"YOLOv7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https://github.com/WongKinYiu/yolov7.","note":"number: arXiv:2207.02696\narXiv:2207.02696 [cs]","publisher":"arXiv","source":"arXiv.org","title":"YOLOv7: Trainable bag-of-freebies sets new state-of-the-art for real-time object detectors","title-short":"YOLOv7","URL":"http://arxiv.org/abs/2207.02696","author":[{"family":"Wang","given":"Chien-Yao"},{"family":"Bochkovskiy","given":"Alexey"},{"family":"Liao","given":"Hong-Yuan Mark"}],"accessed":{"date-parts":[["2023",2,6]]},"issued":{"date-parts":[["2022",7,6]]}}},{"id":4695,"uris":["http://zotero.org/users/8416985/items/IEMZ2873"],"itemData":{"id":4695,"type":"book","title":"YOLO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8A307B" w:rsidRPr="1457F032">
        <w:fldChar w:fldCharType="separate"/>
      </w:r>
      <w:r w:rsidR="48EB0408" w:rsidRPr="1457F032">
        <w:t>(Jocher et al., 2023)</w:t>
      </w:r>
      <w:r w:rsidR="008A307B" w:rsidRPr="1457F032">
        <w:fldChar w:fldCharType="end"/>
      </w:r>
      <w:r w:rsidR="50920B44" w:rsidRPr="1457F032">
        <w:t>.</w:t>
      </w:r>
    </w:p>
    <w:p w14:paraId="2D86E3C8" w14:textId="1BC52B4C" w:rsidR="000E298A" w:rsidRPr="00F326B1" w:rsidRDefault="63A7291B" w:rsidP="1457F032">
      <w:pPr>
        <w:spacing w:line="240" w:lineRule="auto"/>
        <w:ind w:firstLine="360"/>
      </w:pPr>
      <w:r w:rsidRPr="1457F032">
        <w:t xml:space="preserve">Previous research has used </w:t>
      </w:r>
      <w:r w:rsidR="006D3E08">
        <w:t>d</w:t>
      </w:r>
      <w:r w:rsidR="15D20E9F" w:rsidRPr="1457F032">
        <w:t xml:space="preserve">eep learning </w:t>
      </w:r>
      <w:r w:rsidR="006D3E08" w:rsidRPr="1457F032">
        <w:t>methods to</w:t>
      </w:r>
      <w:r w:rsidR="15D20E9F" w:rsidRPr="1457F032">
        <w:t xml:space="preserve"> aid in the detection of cells other than hemocytes. For example, </w:t>
      </w:r>
      <w:r w:rsidR="0FB8592C" w:rsidRPr="1457F032">
        <w:t xml:space="preserve">many studies have performed analysis of blood smears </w:t>
      </w:r>
      <w:r w:rsidR="006D3E08">
        <w:t xml:space="preserve">to </w:t>
      </w:r>
      <w:r w:rsidR="0FB8592C" w:rsidRPr="1457F032">
        <w:t>detect</w:t>
      </w:r>
      <w:r w:rsidR="790ED2FF" w:rsidRPr="1457F032">
        <w:t xml:space="preserve"> </w:t>
      </w:r>
      <w:r w:rsidR="0FB8592C" w:rsidRPr="1457F032">
        <w:t>infected white blood cells (</w:t>
      </w:r>
      <w:proofErr w:type="spellStart"/>
      <w:r w:rsidR="0FB8592C" w:rsidRPr="1457F032">
        <w:t>Poostchi</w:t>
      </w:r>
      <w:proofErr w:type="spellEnd"/>
      <w:r w:rsidR="0FB8592C" w:rsidRPr="1457F032">
        <w:t xml:space="preserve"> et al., 2018). However, these studies often aim to detect large objects </w:t>
      </w:r>
      <w:r w:rsidR="18075EB0" w:rsidRPr="1457F032">
        <w:t>occupying</w:t>
      </w:r>
      <w:r w:rsidR="006D3E08">
        <w:t xml:space="preserve"> </w:t>
      </w:r>
      <w:proofErr w:type="gramStart"/>
      <w:r w:rsidR="006D3E08">
        <w:t xml:space="preserve">the </w:t>
      </w:r>
      <w:r w:rsidR="1FC4F37F" w:rsidRPr="1457F032">
        <w:t>majority of</w:t>
      </w:r>
      <w:proofErr w:type="gramEnd"/>
      <w:r w:rsidR="1FC4F37F" w:rsidRPr="1457F032">
        <w:t xml:space="preserve"> pixels in the</w:t>
      </w:r>
      <w:r w:rsidR="0FB8592C" w:rsidRPr="1457F032">
        <w:t xml:space="preserve"> photo</w:t>
      </w:r>
      <w:r w:rsidR="1FC4F37F" w:rsidRPr="1457F032">
        <w:t>s</w:t>
      </w:r>
      <w:r w:rsidR="0FB8592C" w:rsidRPr="1457F032">
        <w:t xml:space="preserve">. One current </w:t>
      </w:r>
      <w:r w:rsidR="4CCDE66C" w:rsidRPr="1457F032">
        <w:t>obstacle</w:t>
      </w:r>
      <w:r w:rsidR="2EE0C46C" w:rsidRPr="1457F032">
        <w:t xml:space="preserve"> </w:t>
      </w:r>
      <w:r w:rsidR="4CCDE66C" w:rsidRPr="1457F032">
        <w:t xml:space="preserve">faced in objected detection </w:t>
      </w:r>
      <w:r w:rsidR="2EE0C46C" w:rsidRPr="1457F032">
        <w:t xml:space="preserve">is the difficulty </w:t>
      </w:r>
      <w:r w:rsidR="0FB8592C" w:rsidRPr="1457F032">
        <w:t>in</w:t>
      </w:r>
      <w:r w:rsidR="2EE0C46C" w:rsidRPr="1457F032">
        <w:t xml:space="preserve"> predicting small objects</w:t>
      </w:r>
      <w:r w:rsidR="0FB8592C" w:rsidRPr="1457F032">
        <w:t xml:space="preserve">. This is in part due to the </w:t>
      </w:r>
      <w:r w:rsidR="12A8802D" w:rsidRPr="1457F032">
        <w:t xml:space="preserve">limited data for use in training and </w:t>
      </w:r>
      <w:r w:rsidR="17062ACA" w:rsidRPr="1457F032">
        <w:t xml:space="preserve">to </w:t>
      </w:r>
      <w:r w:rsidR="12A8802D" w:rsidRPr="1457F032">
        <w:t xml:space="preserve">the low resolution that often occurs due to the </w:t>
      </w:r>
      <w:r w:rsidR="0174EE6D" w:rsidRPr="1457F032">
        <w:t>objects'</w:t>
      </w:r>
      <w:r w:rsidR="12A8802D" w:rsidRPr="1457F032">
        <w:t xml:space="preserve"> small size</w:t>
      </w:r>
      <w:r w:rsidR="2EE0C46C" w:rsidRPr="1457F032">
        <w:t xml:space="preserve"> (Nguyen et al., 2020). </w:t>
      </w:r>
      <w:r w:rsidR="7C4C993D" w:rsidRPr="1457F032">
        <w:t xml:space="preserve">Additionally, many CNN-based architectures rely on hierarchy feature mapping in predicting objects. While this may work for large and medium sized objects, small objects can easily be lost </w:t>
      </w:r>
      <w:r w:rsidR="60B362C1" w:rsidRPr="1457F032">
        <w:t>in</w:t>
      </w:r>
      <w:r w:rsidR="0EC3D4FD" w:rsidRPr="1457F032">
        <w:t xml:space="preserve"> the</w:t>
      </w:r>
      <w:r w:rsidR="60B362C1" w:rsidRPr="1457F032">
        <w:t xml:space="preserve"> latter layers of these models due to the down sampling required (Liu et al., 2021).</w:t>
      </w:r>
      <w:r w:rsidR="0EC3D4FD" w:rsidRPr="1457F032">
        <w:t xml:space="preserve"> Therefore, it is important to consider</w:t>
      </w:r>
      <w:r w:rsidR="5A108954" w:rsidRPr="1457F032">
        <w:t xml:space="preserve"> how to account for the small size of hemocyte cells</w:t>
      </w:r>
      <w:r w:rsidR="0EC3D4FD" w:rsidRPr="1457F032">
        <w:t xml:space="preserve"> </w:t>
      </w:r>
      <w:r w:rsidR="5A108954" w:rsidRPr="1457F032">
        <w:t>and compare</w:t>
      </w:r>
      <w:r w:rsidR="4CCDE66C" w:rsidRPr="1457F032">
        <w:t xml:space="preserve"> the </w:t>
      </w:r>
      <w:r w:rsidR="62EF2C1A" w:rsidRPr="1457F032">
        <w:t>accuracy of</w:t>
      </w:r>
      <w:r w:rsidR="5A108954" w:rsidRPr="1457F032">
        <w:t xml:space="preserve"> </w:t>
      </w:r>
      <w:r w:rsidR="0EC3D4FD" w:rsidRPr="1457F032">
        <w:t>multiple models</w:t>
      </w:r>
      <w:r w:rsidR="62EF2C1A" w:rsidRPr="1457F032">
        <w:t>,</w:t>
      </w:r>
      <w:r w:rsidR="5A108954" w:rsidRPr="1457F032">
        <w:t xml:space="preserve"> including both single-stage and two-stage detectors. </w:t>
      </w:r>
    </w:p>
    <w:p w14:paraId="332D4613" w14:textId="3791CEF0" w:rsidR="00F23B7C" w:rsidRPr="00F326B1" w:rsidRDefault="76589D62" w:rsidP="1457F032">
      <w:pPr>
        <w:spacing w:line="240" w:lineRule="auto"/>
        <w:ind w:firstLine="360"/>
      </w:pPr>
      <w:r w:rsidRPr="1457F032">
        <w:lastRenderedPageBreak/>
        <w:t xml:space="preserve">To our knowledge, no studies have investigated </w:t>
      </w:r>
      <w:r w:rsidR="00E57BEC">
        <w:t>the automation of he</w:t>
      </w:r>
      <w:r w:rsidRPr="1457F032">
        <w:t>mocyte counts in insects</w:t>
      </w:r>
      <w:r w:rsidR="64D83FBB" w:rsidRPr="1457F032">
        <w:t xml:space="preserve"> </w:t>
      </w:r>
      <w:r w:rsidR="6FD4D8BD" w:rsidRPr="1457F032">
        <w:t xml:space="preserve">driving the need for new methods. </w:t>
      </w:r>
      <w:r w:rsidR="53994E16" w:rsidRPr="1457F032">
        <w:t xml:space="preserve">Using machine learning </w:t>
      </w:r>
      <w:r w:rsidR="62EF2C1A" w:rsidRPr="1457F032">
        <w:t xml:space="preserve">should lead to accurate hemocyte counts that take significantly less time </w:t>
      </w:r>
      <w:r w:rsidR="4D8F77E0" w:rsidRPr="1457F032">
        <w:t xml:space="preserve">when </w:t>
      </w:r>
      <w:r w:rsidR="62EF2C1A" w:rsidRPr="1457F032">
        <w:t>compared to manual counting. We expect single-stage detec</w:t>
      </w:r>
      <w:r w:rsidR="48EB0408" w:rsidRPr="1457F032">
        <w:t xml:space="preserve">tors to be faster and more efficient during training, but we </w:t>
      </w:r>
      <w:r w:rsidR="7428C0C0" w:rsidRPr="1457F032">
        <w:t xml:space="preserve">also expect </w:t>
      </w:r>
      <w:r w:rsidR="45EE0508" w:rsidRPr="1457F032">
        <w:t>Two-Stage detectors to be more accurate</w:t>
      </w:r>
      <w:r w:rsidR="48EB0408" w:rsidRPr="1457F032">
        <w:t>.</w:t>
      </w:r>
      <w:r w:rsidR="6B33072D" w:rsidRPr="1457F032">
        <w:rPr>
          <w:color w:val="FF0000"/>
        </w:rPr>
        <w:t xml:space="preserve"> </w:t>
      </w:r>
      <w:r w:rsidR="6B33072D" w:rsidRPr="1457F032">
        <w:t xml:space="preserve">For trial data on temperature comparisons and hemocytes, we expect </w:t>
      </w:r>
      <w:r w:rsidR="57E1AF9D" w:rsidRPr="1457F032">
        <w:t xml:space="preserve">temperature to </w:t>
      </w:r>
      <w:r w:rsidR="087D08DA" w:rsidRPr="1457F032">
        <w:t>influence</w:t>
      </w:r>
      <w:r w:rsidR="57E1AF9D" w:rsidRPr="1457F032">
        <w:t xml:space="preserve"> hemocyte counts. Additionally, we </w:t>
      </w:r>
      <w:r w:rsidR="0651F8D0" w:rsidRPr="1457F032">
        <w:t xml:space="preserve">anticipate that </w:t>
      </w:r>
      <w:r w:rsidR="2E95C76A" w:rsidRPr="1457F032">
        <w:t>caterpillar</w:t>
      </w:r>
      <w:r w:rsidR="57E1AF9D" w:rsidRPr="1457F032">
        <w:t xml:space="preserve"> colonies exposed to </w:t>
      </w:r>
      <w:r w:rsidR="39141623" w:rsidRPr="1457F032">
        <w:t xml:space="preserve">the </w:t>
      </w:r>
      <w:r w:rsidR="57E1AF9D" w:rsidRPr="1457F032">
        <w:t xml:space="preserve">virus </w:t>
      </w:r>
      <w:proofErr w:type="gramStart"/>
      <w:r w:rsidR="57E1AF9D" w:rsidRPr="1457F032">
        <w:t xml:space="preserve">to </w:t>
      </w:r>
      <w:r w:rsidR="03932D51" w:rsidRPr="1457F032">
        <w:t>exhibit</w:t>
      </w:r>
      <w:proofErr w:type="gramEnd"/>
      <w:r w:rsidR="03932D51" w:rsidRPr="1457F032">
        <w:t xml:space="preserve"> </w:t>
      </w:r>
      <w:r w:rsidR="57E1AF9D" w:rsidRPr="1457F032">
        <w:t xml:space="preserve">a stronger hemocyte response than those who </w:t>
      </w:r>
      <w:r w:rsidR="087D08DA" w:rsidRPr="1457F032">
        <w:t>have</w:t>
      </w:r>
      <w:r w:rsidR="57E1AF9D" w:rsidRPr="1457F032">
        <w:t xml:space="preserve"> not. Finally, </w:t>
      </w:r>
      <w:r w:rsidR="2E95C76A" w:rsidRPr="1457F032">
        <w:t xml:space="preserve">caterpillars exposed to virus when dissected should show a stronger hemocyte response than those that </w:t>
      </w:r>
      <w:r w:rsidR="35EF17DC" w:rsidRPr="1457F032">
        <w:t>were not exposed</w:t>
      </w:r>
      <w:r w:rsidR="2E95C76A" w:rsidRPr="1457F032">
        <w:t>.</w:t>
      </w:r>
    </w:p>
    <w:p w14:paraId="13B27D1C" w14:textId="5250806A" w:rsidR="00E95ECC" w:rsidRPr="00F326B1" w:rsidRDefault="00DF4DD4" w:rsidP="00401D7E">
      <w:pPr>
        <w:spacing w:line="240" w:lineRule="auto"/>
        <w:rPr>
          <w:rFonts w:cstheme="minorHAnsi"/>
          <w:b/>
          <w:bCs/>
          <w:sz w:val="28"/>
          <w:szCs w:val="28"/>
        </w:rPr>
      </w:pPr>
      <w:r w:rsidRPr="00F326B1">
        <w:rPr>
          <w:rFonts w:cstheme="minorHAnsi"/>
          <w:b/>
          <w:bCs/>
          <w:sz w:val="28"/>
          <w:szCs w:val="28"/>
        </w:rPr>
        <w:t xml:space="preserve">Materials and </w:t>
      </w:r>
      <w:r w:rsidR="00E95ECC" w:rsidRPr="00F326B1">
        <w:rPr>
          <w:rFonts w:cstheme="minorHAnsi"/>
          <w:b/>
          <w:bCs/>
          <w:sz w:val="28"/>
          <w:szCs w:val="28"/>
        </w:rPr>
        <w:t>Methods:</w:t>
      </w:r>
    </w:p>
    <w:p w14:paraId="3F332FB3" w14:textId="6E462668" w:rsidR="008C53FB" w:rsidRPr="00F326B1" w:rsidRDefault="008C53FB" w:rsidP="008C53FB">
      <w:pPr>
        <w:pStyle w:val="ListParagraph"/>
        <w:numPr>
          <w:ilvl w:val="0"/>
          <w:numId w:val="1"/>
        </w:numPr>
        <w:spacing w:line="240" w:lineRule="auto"/>
        <w:rPr>
          <w:rFonts w:cstheme="minorHAnsi"/>
          <w:b/>
          <w:bCs/>
          <w:sz w:val="24"/>
          <w:szCs w:val="24"/>
        </w:rPr>
      </w:pPr>
      <w:r w:rsidRPr="00F326B1">
        <w:rPr>
          <w:rFonts w:cstheme="minorHAnsi"/>
          <w:b/>
          <w:bCs/>
          <w:sz w:val="24"/>
          <w:szCs w:val="24"/>
        </w:rPr>
        <w:t>Rearing and Hemocyte Extraction</w:t>
      </w:r>
    </w:p>
    <w:p w14:paraId="3CD2CACE" w14:textId="0D27D8E2" w:rsidR="002E1CC5" w:rsidRPr="00F326B1" w:rsidRDefault="00261B8B" w:rsidP="4E4B813D">
      <w:pPr>
        <w:spacing w:line="240" w:lineRule="auto"/>
        <w:ind w:firstLine="360"/>
      </w:pPr>
      <w:r w:rsidRPr="4E4B813D">
        <w:t xml:space="preserve">The first generation of fall armyworms </w:t>
      </w:r>
      <w:r w:rsidR="00340C13" w:rsidRPr="4E4B813D">
        <w:t>w</w:t>
      </w:r>
      <w:r w:rsidR="00EB0D79">
        <w:t>as</w:t>
      </w:r>
      <w:r w:rsidR="00340C13" w:rsidRPr="4E4B813D">
        <w:t xml:space="preserve"> </w:t>
      </w:r>
      <w:r w:rsidRPr="4E4B813D">
        <w:t>purchased</w:t>
      </w:r>
      <w:r w:rsidR="00340C13" w:rsidRPr="4E4B813D">
        <w:t xml:space="preserve"> from </w:t>
      </w:r>
      <w:proofErr w:type="spellStart"/>
      <w:r w:rsidR="00340C13" w:rsidRPr="4E4B813D">
        <w:rPr>
          <w:color w:val="000000" w:themeColor="text1"/>
        </w:rPr>
        <w:t>Benzon</w:t>
      </w:r>
      <w:proofErr w:type="spellEnd"/>
      <w:r w:rsidR="00340C13" w:rsidRPr="4E4B813D">
        <w:rPr>
          <w:color w:val="000000" w:themeColor="text1"/>
        </w:rPr>
        <w:t xml:space="preserve"> Research </w:t>
      </w:r>
      <w:r w:rsidR="00123AA1" w:rsidRPr="4E4B813D">
        <w:rPr>
          <w:color w:val="000000" w:themeColor="text1"/>
        </w:rPr>
        <w:t>Incorporated</w:t>
      </w:r>
      <w:r w:rsidR="00A04B6D" w:rsidRPr="4E4B813D">
        <w:rPr>
          <w:color w:val="000000" w:themeColor="text1"/>
        </w:rPr>
        <w:t xml:space="preserve"> </w:t>
      </w:r>
      <w:r w:rsidR="00A04B6D" w:rsidRPr="4E4B813D">
        <w:rPr>
          <w:color w:val="FF0000"/>
        </w:rPr>
        <w:t>(</w:t>
      </w:r>
      <w:r w:rsidR="007A0CD7" w:rsidRPr="4E4B813D">
        <w:rPr>
          <w:color w:val="FF0000"/>
        </w:rPr>
        <w:t>cite</w:t>
      </w:r>
      <w:r w:rsidR="00A04B6D" w:rsidRPr="4E4B813D">
        <w:rPr>
          <w:color w:val="FF0000"/>
        </w:rPr>
        <w:t>?)</w:t>
      </w:r>
      <w:r w:rsidRPr="4E4B813D">
        <w:rPr>
          <w:color w:val="000000" w:themeColor="text1"/>
        </w:rPr>
        <w:t>.</w:t>
      </w:r>
      <w:r w:rsidR="00A04B6D" w:rsidRPr="4E4B813D">
        <w:rPr>
          <w:color w:val="000000" w:themeColor="text1"/>
        </w:rPr>
        <w:t xml:space="preserve"> </w:t>
      </w:r>
      <w:r w:rsidR="00A04B6D" w:rsidRPr="4E4B813D">
        <w:t xml:space="preserve">Caterpillars were reared on a mix of corn-based diet until </w:t>
      </w:r>
      <w:r w:rsidR="00EB0D79">
        <w:t xml:space="preserve">reaching </w:t>
      </w:r>
      <w:r w:rsidR="00A04B6D" w:rsidRPr="4E4B813D">
        <w:t>fourth instars.</w:t>
      </w:r>
      <w:r w:rsidR="00E100D7" w:rsidRPr="4E4B813D">
        <w:t xml:space="preserve"> </w:t>
      </w:r>
      <w:r w:rsidR="00A04B6D" w:rsidRPr="4E4B813D">
        <w:t>For the first generation, c</w:t>
      </w:r>
      <w:r w:rsidR="00322107" w:rsidRPr="4E4B813D">
        <w:t xml:space="preserve">aterpillars were split into </w:t>
      </w:r>
      <w:r w:rsidR="00BC5067" w:rsidRPr="4E4B813D">
        <w:t>two</w:t>
      </w:r>
      <w:r w:rsidR="00FB4FEC" w:rsidRPr="4E4B813D">
        <w:t xml:space="preserve"> treatments: 26</w:t>
      </w:r>
      <w:r w:rsidR="000945E6" w:rsidRPr="4E4B813D">
        <w:rPr>
          <w:color w:val="333333"/>
          <w:shd w:val="clear" w:color="auto" w:fill="FFFFFF"/>
        </w:rPr>
        <w:t>°</w:t>
      </w:r>
      <w:r w:rsidR="00FB4FEC" w:rsidRPr="4E4B813D">
        <w:t xml:space="preserve"> C</w:t>
      </w:r>
      <w:r w:rsidR="00BC5067" w:rsidRPr="4E4B813D">
        <w:t xml:space="preserve"> and</w:t>
      </w:r>
      <w:r w:rsidR="00FB4FEC" w:rsidRPr="4E4B813D">
        <w:t xml:space="preserve"> 31</w:t>
      </w:r>
      <w:r w:rsidR="000945E6" w:rsidRPr="4E4B813D">
        <w:rPr>
          <w:color w:val="333333"/>
          <w:shd w:val="clear" w:color="auto" w:fill="FFFFFF"/>
        </w:rPr>
        <w:t>°</w:t>
      </w:r>
      <w:r w:rsidR="00FB4FEC" w:rsidRPr="4E4B813D">
        <w:t xml:space="preserve"> C</w:t>
      </w:r>
      <w:r w:rsidR="008A7091" w:rsidRPr="4E4B813D">
        <w:t xml:space="preserve">. </w:t>
      </w:r>
      <w:r w:rsidR="00BC5067" w:rsidRPr="4E4B813D">
        <w:t>The 26</w:t>
      </w:r>
      <w:r w:rsidR="00BC5067" w:rsidRPr="4E4B813D">
        <w:rPr>
          <w:color w:val="333333"/>
          <w:shd w:val="clear" w:color="auto" w:fill="FFFFFF"/>
        </w:rPr>
        <w:t>°</w:t>
      </w:r>
      <w:r w:rsidR="00BC5067" w:rsidRPr="4E4B813D">
        <w:t xml:space="preserve"> C treatment was kept at 26</w:t>
      </w:r>
      <w:r w:rsidR="00BC5067" w:rsidRPr="4E4B813D">
        <w:rPr>
          <w:color w:val="333333"/>
          <w:shd w:val="clear" w:color="auto" w:fill="FFFFFF"/>
        </w:rPr>
        <w:t>°</w:t>
      </w:r>
      <w:r w:rsidR="00BC5067" w:rsidRPr="4E4B813D">
        <w:t xml:space="preserve"> C for 12 hours during the day and 16</w:t>
      </w:r>
      <w:r w:rsidR="00BC5067" w:rsidRPr="4E4B813D">
        <w:rPr>
          <w:color w:val="333333"/>
          <w:shd w:val="clear" w:color="auto" w:fill="FFFFFF"/>
        </w:rPr>
        <w:t>°</w:t>
      </w:r>
      <w:r w:rsidR="00BC5067" w:rsidRPr="4E4B813D">
        <w:t xml:space="preserve"> C at night</w:t>
      </w:r>
      <w:r w:rsidR="00EB0D79">
        <w:t>,</w:t>
      </w:r>
      <w:r w:rsidR="00BC5067" w:rsidRPr="4E4B813D">
        <w:t xml:space="preserve"> while the 31</w:t>
      </w:r>
      <w:r w:rsidR="00BC5067" w:rsidRPr="4E4B813D">
        <w:rPr>
          <w:color w:val="333333"/>
          <w:shd w:val="clear" w:color="auto" w:fill="FFFFFF"/>
        </w:rPr>
        <w:t>°</w:t>
      </w:r>
      <w:r w:rsidR="00BC5067" w:rsidRPr="4E4B813D">
        <w:t xml:space="preserve"> C treatment was kept at 31</w:t>
      </w:r>
      <w:r w:rsidR="00BC5067" w:rsidRPr="4E4B813D">
        <w:rPr>
          <w:color w:val="333333"/>
          <w:shd w:val="clear" w:color="auto" w:fill="FFFFFF"/>
        </w:rPr>
        <w:t>°</w:t>
      </w:r>
      <w:r w:rsidR="00BC5067" w:rsidRPr="4E4B813D">
        <w:t xml:space="preserve"> C for 12 hours during the day and 21</w:t>
      </w:r>
      <w:r w:rsidR="00BC5067" w:rsidRPr="4E4B813D">
        <w:rPr>
          <w:color w:val="333333"/>
          <w:shd w:val="clear" w:color="auto" w:fill="FFFFFF"/>
        </w:rPr>
        <w:t>°</w:t>
      </w:r>
      <w:r w:rsidR="00BC5067" w:rsidRPr="4E4B813D">
        <w:t xml:space="preserve"> C at night. </w:t>
      </w:r>
      <w:r w:rsidR="008A7091" w:rsidRPr="4E4B813D">
        <w:t xml:space="preserve">For each treatment, a dose response was initially performed to calculate the lethal </w:t>
      </w:r>
      <w:r w:rsidR="3A480041" w:rsidRPr="4E4B813D">
        <w:t xml:space="preserve">viral </w:t>
      </w:r>
      <w:r w:rsidR="008A7091" w:rsidRPr="4E4B813D">
        <w:t>dose</w:t>
      </w:r>
      <w:r w:rsidR="00E57BEC">
        <w:t xml:space="preserve"> </w:t>
      </w:r>
      <w:r w:rsidR="60EEFE00" w:rsidRPr="4E4B813D">
        <w:t>for</w:t>
      </w:r>
      <w:r w:rsidR="008A7091" w:rsidRPr="4E4B813D">
        <w:t xml:space="preserve"> 50% of the population (LD50).</w:t>
      </w:r>
      <w:r w:rsidR="00E57BEC">
        <w:t xml:space="preserve"> </w:t>
      </w:r>
      <w:r w:rsidR="008A7091" w:rsidRPr="4E4B813D">
        <w:t xml:space="preserve">We isolated and starved </w:t>
      </w:r>
      <w:r w:rsidR="00A04B6D" w:rsidRPr="4E4B813D">
        <w:t xml:space="preserve">180 </w:t>
      </w:r>
      <w:r w:rsidR="008A7091" w:rsidRPr="4E4B813D">
        <w:t xml:space="preserve">caterpillars for 24 hours to ensure consumption </w:t>
      </w:r>
      <w:r w:rsidR="00A04B6D" w:rsidRPr="4E4B813D">
        <w:t>of</w:t>
      </w:r>
      <w:r w:rsidR="00EB0D79">
        <w:t xml:space="preserve"> </w:t>
      </w:r>
      <w:proofErr w:type="spellStart"/>
      <w:r w:rsidR="00EB0D79" w:rsidRPr="00E57BEC">
        <w:rPr>
          <w:rFonts w:cstheme="minorHAnsi"/>
          <w:color w:val="212121"/>
          <w:shd w:val="clear" w:color="auto" w:fill="FFFFFF"/>
        </w:rPr>
        <w:t>SpfrMNPV</w:t>
      </w:r>
      <w:proofErr w:type="spellEnd"/>
      <w:r w:rsidR="008A7091" w:rsidRPr="4E4B813D">
        <w:t>. Caterpillars were then transferred to individual cups containing small cubes of diet</w:t>
      </w:r>
      <w:r w:rsidR="00A04B6D" w:rsidRPr="4E4B813D">
        <w:t xml:space="preserve"> laced with</w:t>
      </w:r>
      <w:r w:rsidR="000F50CE" w:rsidRPr="4E4B813D">
        <w:t xml:space="preserve"> 3 </w:t>
      </w:r>
      <w:proofErr w:type="spellStart"/>
      <w:r w:rsidR="000F50CE" w:rsidRPr="4E4B813D">
        <w:rPr>
          <w:rStyle w:val="Strong"/>
          <w:b w:val="0"/>
          <w:bCs w:val="0"/>
          <w:color w:val="202122"/>
          <w:shd w:val="clear" w:color="auto" w:fill="FFFFFF"/>
        </w:rPr>
        <w:t>μl</w:t>
      </w:r>
      <w:proofErr w:type="spellEnd"/>
      <w:r w:rsidR="007718F9" w:rsidRPr="4E4B813D">
        <w:rPr>
          <w:rStyle w:val="Strong"/>
          <w:b w:val="0"/>
          <w:bCs w:val="0"/>
          <w:color w:val="202122"/>
          <w:shd w:val="clear" w:color="auto" w:fill="FFFFFF"/>
        </w:rPr>
        <w:t xml:space="preserve"> of</w:t>
      </w:r>
      <w:r w:rsidR="00A04B6D" w:rsidRPr="4E4B813D">
        <w:rPr>
          <w:b/>
          <w:bCs/>
        </w:rPr>
        <w:t xml:space="preserve"> </w:t>
      </w:r>
      <w:r w:rsidR="00A04B6D" w:rsidRPr="4E4B813D">
        <w:t>virus</w:t>
      </w:r>
      <w:r w:rsidR="007718F9" w:rsidRPr="4E4B813D">
        <w:t xml:space="preserve"> solutions</w:t>
      </w:r>
      <w:r w:rsidR="00A04B6D" w:rsidRPr="4E4B813D">
        <w:t xml:space="preserve">. </w:t>
      </w:r>
      <w:r w:rsidR="000F50CE" w:rsidRPr="4E4B813D">
        <w:t>T</w:t>
      </w:r>
      <w:r w:rsidR="008A7091" w:rsidRPr="4E4B813D">
        <w:t>he dosage of virus rang</w:t>
      </w:r>
      <w:r w:rsidR="000F50CE" w:rsidRPr="4E4B813D">
        <w:t>ed</w:t>
      </w:r>
      <w:r w:rsidR="008A7091" w:rsidRPr="4E4B813D">
        <w:t xml:space="preserve"> from 100 </w:t>
      </w:r>
      <w:r w:rsidR="007718F9" w:rsidRPr="4E4B813D">
        <w:t>cells/</w:t>
      </w:r>
      <w:proofErr w:type="spellStart"/>
      <w:r w:rsidR="007718F9" w:rsidRPr="4E4B813D">
        <w:t>μL</w:t>
      </w:r>
      <w:proofErr w:type="spellEnd"/>
      <w:r w:rsidR="008A7091" w:rsidRPr="4E4B813D">
        <w:t xml:space="preserve"> of virus to 10</w:t>
      </w:r>
      <w:r w:rsidR="008A7091" w:rsidRPr="4E4B813D">
        <w:rPr>
          <w:vertAlign w:val="superscript"/>
        </w:rPr>
        <w:t xml:space="preserve">6 </w:t>
      </w:r>
      <w:r w:rsidR="007718F9" w:rsidRPr="4E4B813D">
        <w:t>cells/</w:t>
      </w:r>
      <w:proofErr w:type="spellStart"/>
      <w:r w:rsidR="007718F9" w:rsidRPr="4E4B813D">
        <w:t>μL</w:t>
      </w:r>
      <w:proofErr w:type="spellEnd"/>
      <w:r w:rsidR="008A7091" w:rsidRPr="4E4B813D">
        <w:t xml:space="preserve"> of virus</w:t>
      </w:r>
      <w:r w:rsidR="00893CEC" w:rsidRPr="4E4B813D">
        <w:t>, increasing by a factor of 10 for each</w:t>
      </w:r>
      <w:r w:rsidR="000F50CE" w:rsidRPr="4E4B813D">
        <w:t xml:space="preserve"> virus</w:t>
      </w:r>
      <w:r w:rsidR="00893CEC" w:rsidRPr="4E4B813D">
        <w:t xml:space="preserve"> treatment</w:t>
      </w:r>
      <w:r w:rsidR="008A7091" w:rsidRPr="4E4B813D">
        <w:t xml:space="preserve">. </w:t>
      </w:r>
      <w:r w:rsidR="00893CEC" w:rsidRPr="4E4B813D">
        <w:t>The control tray was dosed with DI water</w:t>
      </w:r>
      <w:r w:rsidR="000F50CE" w:rsidRPr="4E4B813D">
        <w:t xml:space="preserve"> containing no virus</w:t>
      </w:r>
      <w:r w:rsidR="00893CEC" w:rsidRPr="4E4B813D">
        <w:t xml:space="preserve"> to account for aversion to wet diet.</w:t>
      </w:r>
      <w:r w:rsidR="000F50CE" w:rsidRPr="4E4B813D">
        <w:t xml:space="preserve"> We left caterpillars </w:t>
      </w:r>
      <w:r w:rsidR="00EB0D79">
        <w:t>in cups</w:t>
      </w:r>
      <w:r w:rsidR="000F50CE" w:rsidRPr="4E4B813D">
        <w:t xml:space="preserve"> with the virus (or water) laced cubes for another 24 hours to ensure full consumption of diet. Once the 24 hours had passed, caterpillars were transferred back </w:t>
      </w:r>
      <w:r w:rsidR="00B6290E" w:rsidRPr="4E4B813D">
        <w:t>into individual containers half full of the corn-based diet</w:t>
      </w:r>
      <w:r w:rsidR="00CA367F" w:rsidRPr="4E4B813D">
        <w:t xml:space="preserve">. The date of mortality or pupation was recorded for </w:t>
      </w:r>
      <w:proofErr w:type="gramStart"/>
      <w:r w:rsidR="00CA367F" w:rsidRPr="4E4B813D">
        <w:t>each individual</w:t>
      </w:r>
      <w:proofErr w:type="gramEnd"/>
      <w:r w:rsidR="00CA367F" w:rsidRPr="4E4B813D">
        <w:t xml:space="preserve"> for use in calculating the LD5</w:t>
      </w:r>
      <w:r w:rsidR="00C129BC" w:rsidRPr="4E4B813D">
        <w:t xml:space="preserve">0 for the subsequent generation. </w:t>
      </w:r>
      <w:r w:rsidR="00223850" w:rsidRPr="4E4B813D">
        <w:t xml:space="preserve">Once all caterpillars had pupated or died, individuals infected with </w:t>
      </w:r>
      <w:proofErr w:type="spellStart"/>
      <w:r w:rsidR="00EB0D79" w:rsidRPr="00E57BEC">
        <w:rPr>
          <w:rFonts w:cstheme="minorHAnsi"/>
          <w:color w:val="212121"/>
          <w:shd w:val="clear" w:color="auto" w:fill="FFFFFF"/>
        </w:rPr>
        <w:t>SpfrMNPV</w:t>
      </w:r>
      <w:proofErr w:type="spellEnd"/>
      <w:r w:rsidR="00223850" w:rsidRPr="4E4B813D">
        <w:t xml:space="preserve"> were processed to collect remaining viral particles. This processed virus was then used to infect the next generation of caterpillars. </w:t>
      </w:r>
      <w:r w:rsidR="00322107" w:rsidRPr="4E4B813D">
        <w:t>For individuals that survived infection and</w:t>
      </w:r>
      <w:r w:rsidR="00E100D7" w:rsidRPr="4E4B813D">
        <w:t xml:space="preserve"> pupated, </w:t>
      </w:r>
      <w:r w:rsidR="003F1444" w:rsidRPr="4E4B813D">
        <w:t>caterpillars were transferred</w:t>
      </w:r>
      <w:r w:rsidR="00E100D7" w:rsidRPr="4E4B813D">
        <w:t xml:space="preserve"> to cages </w:t>
      </w:r>
      <w:r w:rsidR="002369F0" w:rsidRPr="4E4B813D">
        <w:t>containing</w:t>
      </w:r>
      <w:r w:rsidR="00E100D7" w:rsidRPr="4E4B813D">
        <w:t xml:space="preserve"> forty to sixty individuals to ensure reproduction.</w:t>
      </w:r>
      <w:r w:rsidR="00B6290E" w:rsidRPr="4E4B813D">
        <w:t xml:space="preserve"> Eggs were collected every 24 hours and labeled as the next subsequent generation. </w:t>
      </w:r>
      <w:r w:rsidR="00902589" w:rsidRPr="4E4B813D">
        <w:t>Neonates that emerged from the new generation were isolated into 1 oz cups filled with ½ ounce</w:t>
      </w:r>
      <w:r w:rsidR="00DC1EB0" w:rsidRPr="4E4B813D">
        <w:t>s</w:t>
      </w:r>
      <w:r w:rsidR="00902589" w:rsidRPr="4E4B813D">
        <w:t xml:space="preserve"> of diet</w:t>
      </w:r>
      <w:r w:rsidR="00DC1EB0" w:rsidRPr="4E4B813D">
        <w:t>. Once the</w:t>
      </w:r>
      <w:r w:rsidR="00223850" w:rsidRPr="4E4B813D">
        <w:t xml:space="preserve"> neonates grew into </w:t>
      </w:r>
      <w:r w:rsidR="00DC1EB0" w:rsidRPr="4E4B813D">
        <w:t>fourth</w:t>
      </w:r>
      <w:r w:rsidR="00223850" w:rsidRPr="4E4B813D">
        <w:t xml:space="preserve"> instars</w:t>
      </w:r>
      <w:r w:rsidR="00DC1EB0" w:rsidRPr="4E4B813D">
        <w:t xml:space="preserve">, they were then </w:t>
      </w:r>
      <w:r w:rsidR="00223850" w:rsidRPr="4E4B813D">
        <w:t>starved,</w:t>
      </w:r>
      <w:r w:rsidR="00DC1EB0" w:rsidRPr="4E4B813D">
        <w:t xml:space="preserve"> and another dose response was performed to calculate the LD50 for that generation. This was repeated ever</w:t>
      </w:r>
      <w:r w:rsidR="0058634A" w:rsidRPr="4E4B813D">
        <w:t>y</w:t>
      </w:r>
      <w:r w:rsidR="00DC1EB0" w:rsidRPr="4E4B813D">
        <w:t xml:space="preserve"> generation</w:t>
      </w:r>
      <w:r w:rsidR="00223850" w:rsidRPr="4E4B813D">
        <w:t xml:space="preserve"> infecting each subsequent generation with virus collected from the previous generation.</w:t>
      </w:r>
      <w:r w:rsidR="00DC1EB0" w:rsidRPr="4E4B813D">
        <w:t xml:space="preserve"> </w:t>
      </w:r>
    </w:p>
    <w:p w14:paraId="5EB1FA69" w14:textId="606FF2B0" w:rsidR="005941F0" w:rsidRPr="00F326B1" w:rsidRDefault="001A052C" w:rsidP="00266D46">
      <w:pPr>
        <w:spacing w:line="240" w:lineRule="auto"/>
        <w:ind w:firstLine="360"/>
        <w:rPr>
          <w:rFonts w:cstheme="minorHAnsi"/>
          <w:color w:val="000000" w:themeColor="text1"/>
          <w:shd w:val="clear" w:color="auto" w:fill="FFFFFF"/>
        </w:rPr>
      </w:pPr>
      <w:r w:rsidRPr="00F326B1">
        <w:rPr>
          <w:rFonts w:cstheme="minorHAnsi"/>
          <w:color w:val="000000" w:themeColor="text1"/>
        </w:rPr>
        <w:t xml:space="preserve">Within each temperature treatment, 27 caterpillars were set aside as controls while an additional 27 caterpillars were dosed with </w:t>
      </w:r>
      <w:r w:rsidR="0035202E" w:rsidRPr="00F326B1">
        <w:rPr>
          <w:rFonts w:cstheme="minorHAnsi"/>
        </w:rPr>
        <w:t>enough virus to kill 95 percent of the population</w:t>
      </w:r>
      <w:r w:rsidRPr="00F326B1">
        <w:rPr>
          <w:rFonts w:cstheme="minorHAnsi"/>
          <w:color w:val="000000" w:themeColor="text1"/>
        </w:rPr>
        <w:t xml:space="preserve"> of virus. </w:t>
      </w:r>
      <w:r w:rsidR="0035202E" w:rsidRPr="00F326B1">
        <w:rPr>
          <w:rFonts w:cstheme="minorHAnsi"/>
          <w:color w:val="000000" w:themeColor="text1"/>
        </w:rPr>
        <w:t>Nine</w:t>
      </w:r>
      <w:r w:rsidRPr="00F326B1">
        <w:rPr>
          <w:rFonts w:cstheme="minorHAnsi"/>
          <w:color w:val="000000" w:themeColor="text1"/>
        </w:rPr>
        <w:t xml:space="preserve"> caterpillars from the control and </w:t>
      </w:r>
      <w:r w:rsidR="0035202E" w:rsidRPr="00F326B1">
        <w:rPr>
          <w:rFonts w:cstheme="minorHAnsi"/>
          <w:color w:val="000000" w:themeColor="text1"/>
        </w:rPr>
        <w:t>nine</w:t>
      </w:r>
      <w:r w:rsidRPr="00F326B1">
        <w:rPr>
          <w:rFonts w:cstheme="minorHAnsi"/>
          <w:color w:val="000000" w:themeColor="text1"/>
        </w:rPr>
        <w:t xml:space="preserve"> </w:t>
      </w:r>
      <w:r w:rsidR="00BB14F4" w:rsidRPr="00F326B1">
        <w:rPr>
          <w:rFonts w:cstheme="minorHAnsi"/>
          <w:color w:val="000000" w:themeColor="text1"/>
        </w:rPr>
        <w:t>caterpillars</w:t>
      </w:r>
      <w:r w:rsidRPr="00F326B1">
        <w:rPr>
          <w:rFonts w:cstheme="minorHAnsi"/>
          <w:color w:val="000000" w:themeColor="text1"/>
        </w:rPr>
        <w:t xml:space="preserve"> from the infected treatment were taken for collection every 24 hours, until 72 hours had </w:t>
      </w:r>
      <w:proofErr w:type="gramStart"/>
      <w:r w:rsidRPr="00F326B1">
        <w:rPr>
          <w:rFonts w:cstheme="minorHAnsi"/>
          <w:color w:val="000000" w:themeColor="text1"/>
        </w:rPr>
        <w:t>passed</w:t>
      </w:r>
      <w:proofErr w:type="gramEnd"/>
      <w:r w:rsidRPr="00F326B1">
        <w:rPr>
          <w:rFonts w:cstheme="minorHAnsi"/>
          <w:color w:val="000000" w:themeColor="text1"/>
        </w:rPr>
        <w:t xml:space="preserve"> and all </w:t>
      </w:r>
      <w:r w:rsidR="00DA421D" w:rsidRPr="00F326B1">
        <w:rPr>
          <w:rFonts w:cstheme="minorHAnsi"/>
          <w:color w:val="000000" w:themeColor="text1"/>
        </w:rPr>
        <w:t>caterpillars</w:t>
      </w:r>
      <w:r w:rsidRPr="00F326B1">
        <w:rPr>
          <w:rFonts w:cstheme="minorHAnsi"/>
          <w:color w:val="000000" w:themeColor="text1"/>
        </w:rPr>
        <w:t xml:space="preserve"> were </w:t>
      </w:r>
      <w:r w:rsidR="00BB14F4" w:rsidRPr="00F326B1">
        <w:rPr>
          <w:rFonts w:cstheme="minorHAnsi"/>
          <w:color w:val="000000" w:themeColor="text1"/>
        </w:rPr>
        <w:t xml:space="preserve">used. </w:t>
      </w:r>
      <w:r w:rsidRPr="00F326B1">
        <w:rPr>
          <w:rFonts w:cstheme="minorHAnsi"/>
          <w:color w:val="000000" w:themeColor="text1"/>
        </w:rPr>
        <w:t xml:space="preserve"> </w:t>
      </w:r>
      <w:r w:rsidR="00195DBD" w:rsidRPr="00F326B1">
        <w:rPr>
          <w:rFonts w:cstheme="minorHAnsi"/>
          <w:color w:val="000000" w:themeColor="text1"/>
        </w:rPr>
        <w:t>As per USDA protocol</w:t>
      </w:r>
      <w:r w:rsidR="00CC5B18" w:rsidRPr="00F326B1">
        <w:rPr>
          <w:rFonts w:cstheme="minorHAnsi"/>
          <w:color w:val="000000" w:themeColor="text1"/>
        </w:rPr>
        <w:t xml:space="preserve"> for extracting hemocytes</w:t>
      </w:r>
      <w:r w:rsidR="00195DBD" w:rsidRPr="00F326B1">
        <w:rPr>
          <w:rFonts w:cstheme="minorHAnsi"/>
          <w:color w:val="000000" w:themeColor="text1"/>
        </w:rPr>
        <w:t>, l</w:t>
      </w:r>
      <w:r w:rsidR="00E8321D" w:rsidRPr="00F326B1">
        <w:rPr>
          <w:rFonts w:cstheme="minorHAnsi"/>
          <w:color w:val="000000" w:themeColor="text1"/>
        </w:rPr>
        <w:t>arvae were initially placed at 4</w:t>
      </w:r>
      <w:r w:rsidR="00E8321D" w:rsidRPr="00F326B1">
        <w:rPr>
          <w:rFonts w:cstheme="minorHAnsi"/>
          <w:color w:val="000000" w:themeColor="text1"/>
          <w:shd w:val="clear" w:color="auto" w:fill="FFFFFF"/>
        </w:rPr>
        <w:t xml:space="preserve">°C for 30 minutes. Once the insects </w:t>
      </w:r>
      <w:r w:rsidR="00D710DF" w:rsidRPr="00F326B1">
        <w:rPr>
          <w:rFonts w:cstheme="minorHAnsi"/>
          <w:color w:val="000000" w:themeColor="text1"/>
          <w:shd w:val="clear" w:color="auto" w:fill="FFFFFF"/>
        </w:rPr>
        <w:t>were mostly immobile</w:t>
      </w:r>
      <w:r w:rsidR="00E8321D" w:rsidRPr="00F326B1">
        <w:rPr>
          <w:rFonts w:cstheme="minorHAnsi"/>
          <w:color w:val="000000" w:themeColor="text1"/>
          <w:shd w:val="clear" w:color="auto" w:fill="FFFFFF"/>
        </w:rPr>
        <w:t xml:space="preserve">, </w:t>
      </w:r>
      <w:r w:rsidR="00CC5B18" w:rsidRPr="00F326B1">
        <w:rPr>
          <w:rFonts w:cstheme="minorHAnsi"/>
          <w:color w:val="000000" w:themeColor="text1"/>
          <w:shd w:val="clear" w:color="auto" w:fill="FFFFFF"/>
        </w:rPr>
        <w:t>they</w:t>
      </w:r>
      <w:r w:rsidR="00C21407" w:rsidRPr="00F326B1">
        <w:rPr>
          <w:rFonts w:cstheme="minorHAnsi"/>
          <w:color w:val="000000" w:themeColor="text1"/>
          <w:shd w:val="clear" w:color="auto" w:fill="FFFFFF"/>
        </w:rPr>
        <w:t xml:space="preserve"> </w:t>
      </w:r>
      <w:r w:rsidR="00FA52EC" w:rsidRPr="00F326B1">
        <w:rPr>
          <w:rFonts w:cstheme="minorHAnsi"/>
          <w:color w:val="000000" w:themeColor="text1"/>
          <w:shd w:val="clear" w:color="auto" w:fill="FFFFFF"/>
        </w:rPr>
        <w:t>were</w:t>
      </w:r>
      <w:r w:rsidR="00C21407" w:rsidRPr="00F326B1">
        <w:rPr>
          <w:rFonts w:cstheme="minorHAnsi"/>
          <w:color w:val="000000" w:themeColor="text1"/>
          <w:shd w:val="clear" w:color="auto" w:fill="FFFFFF"/>
        </w:rPr>
        <w:t xml:space="preserve"> transferred</w:t>
      </w:r>
      <w:r w:rsidR="00FA52EC" w:rsidRPr="00F326B1">
        <w:rPr>
          <w:rFonts w:cstheme="minorHAnsi"/>
          <w:color w:val="000000" w:themeColor="text1"/>
          <w:shd w:val="clear" w:color="auto" w:fill="FFFFFF"/>
        </w:rPr>
        <w:t xml:space="preserve"> on ice for extraction</w:t>
      </w:r>
      <w:r w:rsidR="00C21407" w:rsidRPr="00F326B1">
        <w:rPr>
          <w:rFonts w:cstheme="minorHAnsi"/>
          <w:color w:val="000000" w:themeColor="text1"/>
          <w:shd w:val="clear" w:color="auto" w:fill="FFFFFF"/>
        </w:rPr>
        <w:t>.</w:t>
      </w:r>
      <w:r w:rsidR="004F1B15" w:rsidRPr="00F326B1">
        <w:rPr>
          <w:rFonts w:cstheme="minorHAnsi"/>
          <w:color w:val="000000" w:themeColor="text1"/>
          <w:shd w:val="clear" w:color="auto" w:fill="FFFFFF"/>
        </w:rPr>
        <w:t xml:space="preserve"> The fourth abdominal p</w:t>
      </w:r>
      <w:r w:rsidR="00C21407" w:rsidRPr="00F326B1">
        <w:rPr>
          <w:rFonts w:cstheme="minorHAnsi"/>
          <w:color w:val="000000" w:themeColor="text1"/>
          <w:shd w:val="clear" w:color="auto" w:fill="FFFFFF"/>
        </w:rPr>
        <w:t xml:space="preserve">rolegs were sterilized with ethanol and </w:t>
      </w:r>
      <w:r w:rsidR="00195DBD" w:rsidRPr="00F326B1">
        <w:rPr>
          <w:rFonts w:cstheme="minorHAnsi"/>
          <w:color w:val="000000" w:themeColor="text1"/>
          <w:shd w:val="clear" w:color="auto" w:fill="FFFFFF"/>
        </w:rPr>
        <w:t>then amputated</w:t>
      </w:r>
      <w:r w:rsidR="00C21407" w:rsidRPr="00F326B1">
        <w:rPr>
          <w:rFonts w:cstheme="minorHAnsi"/>
          <w:color w:val="000000" w:themeColor="text1"/>
          <w:shd w:val="clear" w:color="auto" w:fill="FFFFFF"/>
        </w:rPr>
        <w:t xml:space="preserve"> using surgical needles.</w:t>
      </w:r>
      <w:r w:rsidR="004F1B15"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Hemolymph</w:t>
      </w:r>
      <w:r w:rsidR="004F1B15" w:rsidRPr="00F326B1">
        <w:rPr>
          <w:rFonts w:cstheme="minorHAnsi"/>
          <w:color w:val="000000" w:themeColor="text1"/>
          <w:shd w:val="clear" w:color="auto" w:fill="FFFFFF"/>
        </w:rPr>
        <w:t xml:space="preserve"> from the incision was allowed to pool </w:t>
      </w:r>
      <w:r w:rsidR="00E40AA6" w:rsidRPr="00F326B1">
        <w:rPr>
          <w:rFonts w:cstheme="minorHAnsi"/>
          <w:color w:val="000000" w:themeColor="text1"/>
          <w:shd w:val="clear" w:color="auto" w:fill="FFFFFF"/>
        </w:rPr>
        <w:t xml:space="preserve">for collection. </w:t>
      </w:r>
      <w:r w:rsidR="00CF6D11" w:rsidRPr="00F326B1">
        <w:rPr>
          <w:rFonts w:cstheme="minorHAnsi"/>
          <w:color w:val="000000" w:themeColor="text1"/>
          <w:shd w:val="clear" w:color="auto" w:fill="FFFFFF"/>
        </w:rPr>
        <w:t xml:space="preserve">Three caterpillars per treatment </w:t>
      </w:r>
      <w:r w:rsidR="001F39C1" w:rsidRPr="00F326B1">
        <w:rPr>
          <w:rFonts w:cstheme="minorHAnsi"/>
          <w:color w:val="000000" w:themeColor="text1"/>
          <w:shd w:val="clear" w:color="auto" w:fill="FFFFFF"/>
        </w:rPr>
        <w:t>were</w:t>
      </w:r>
      <w:r w:rsidR="00CF6D11" w:rsidRPr="00F326B1">
        <w:rPr>
          <w:rFonts w:cstheme="minorHAnsi"/>
          <w:color w:val="000000" w:themeColor="text1"/>
          <w:shd w:val="clear" w:color="auto" w:fill="FFFFFF"/>
        </w:rPr>
        <w:t xml:space="preserve"> bled</w:t>
      </w:r>
      <w:r w:rsidR="00EB0D79">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and the total hemolymph of these caterpillars were collected</w:t>
      </w:r>
      <w:r w:rsidR="002369F0" w:rsidRPr="00F326B1">
        <w:rPr>
          <w:rFonts w:cstheme="minorHAnsi"/>
          <w:color w:val="000000" w:themeColor="text1"/>
          <w:shd w:val="clear" w:color="auto" w:fill="FFFFFF"/>
        </w:rPr>
        <w:t>.</w:t>
      </w:r>
      <w:r w:rsidR="00CF6D11" w:rsidRPr="00F326B1">
        <w:rPr>
          <w:rFonts w:cstheme="minorHAnsi"/>
          <w:color w:val="000000" w:themeColor="text1"/>
          <w:shd w:val="clear" w:color="auto" w:fill="FFFFFF"/>
        </w:rPr>
        <w:t xml:space="preserve"> This was repeated </w:t>
      </w:r>
      <w:r w:rsidR="001F39C1" w:rsidRPr="00F326B1">
        <w:rPr>
          <w:rFonts w:cstheme="minorHAnsi"/>
          <w:color w:val="000000" w:themeColor="text1"/>
          <w:shd w:val="clear" w:color="auto" w:fill="FFFFFF"/>
        </w:rPr>
        <w:t>two</w:t>
      </w:r>
      <w:r w:rsidR="00CF6D11" w:rsidRPr="00F326B1">
        <w:rPr>
          <w:rFonts w:cstheme="minorHAnsi"/>
          <w:color w:val="000000" w:themeColor="text1"/>
          <w:shd w:val="clear" w:color="auto" w:fill="FFFFFF"/>
        </w:rPr>
        <w:t xml:space="preserve"> more times for </w:t>
      </w:r>
      <w:r w:rsidRPr="00F326B1">
        <w:rPr>
          <w:rFonts w:cstheme="minorHAnsi"/>
          <w:color w:val="000000" w:themeColor="text1"/>
          <w:shd w:val="clear" w:color="auto" w:fill="FFFFFF"/>
        </w:rPr>
        <w:t>both controls and infected</w:t>
      </w:r>
      <w:r w:rsidR="001F39C1" w:rsidRPr="00F326B1">
        <w:rPr>
          <w:rFonts w:cstheme="minorHAnsi"/>
          <w:color w:val="000000" w:themeColor="text1"/>
          <w:shd w:val="clear" w:color="auto" w:fill="FFFFFF"/>
        </w:rPr>
        <w:t>, leading to three sets of photos.</w:t>
      </w:r>
      <w:r w:rsidR="002369F0" w:rsidRPr="00F326B1">
        <w:rPr>
          <w:rFonts w:cstheme="minorHAnsi"/>
          <w:color w:val="000000" w:themeColor="text1"/>
          <w:shd w:val="clear" w:color="auto" w:fill="FFFFFF"/>
        </w:rPr>
        <w:t xml:space="preserve"> </w:t>
      </w:r>
      <w:r w:rsidR="00E40AA6" w:rsidRPr="00F326B1">
        <w:rPr>
          <w:rFonts w:cstheme="minorHAnsi"/>
          <w:color w:val="000000" w:themeColor="text1"/>
          <w:shd w:val="clear" w:color="auto" w:fill="FFFFFF"/>
        </w:rPr>
        <w:t xml:space="preserve">Once hemolymph </w:t>
      </w:r>
      <w:r w:rsidR="00195DBD" w:rsidRPr="00F326B1">
        <w:rPr>
          <w:rFonts w:cstheme="minorHAnsi"/>
          <w:color w:val="000000" w:themeColor="text1"/>
          <w:shd w:val="clear" w:color="auto" w:fill="FFFFFF"/>
        </w:rPr>
        <w:t>was extracted, the solution was mixed with a chilled anti-coagulant saline solution</w:t>
      </w:r>
      <w:r w:rsidR="008220B4" w:rsidRPr="00F326B1">
        <w:rPr>
          <w:rFonts w:cstheme="minorHAnsi"/>
          <w:color w:val="000000" w:themeColor="text1"/>
          <w:shd w:val="clear" w:color="auto" w:fill="FFFFFF"/>
        </w:rPr>
        <w:t xml:space="preserve"> in a ratio to </w:t>
      </w:r>
      <w:r w:rsidR="00EB0D79">
        <w:rPr>
          <w:rFonts w:cstheme="minorHAnsi"/>
          <w:color w:val="000000" w:themeColor="text1"/>
          <w:shd w:val="clear" w:color="auto" w:fill="FFFFFF"/>
        </w:rPr>
        <w:t>en</w:t>
      </w:r>
      <w:r w:rsidR="008220B4" w:rsidRPr="00F326B1">
        <w:rPr>
          <w:rFonts w:cstheme="minorHAnsi"/>
          <w:color w:val="000000" w:themeColor="text1"/>
          <w:shd w:val="clear" w:color="auto" w:fill="FFFFFF"/>
        </w:rPr>
        <w:t xml:space="preserve">sure at least 10 </w:t>
      </w:r>
      <w:r w:rsidR="008220B4" w:rsidRPr="00F326B1">
        <w:rPr>
          <w:rFonts w:cstheme="minorHAnsi"/>
          <w:color w:val="000000" w:themeColor="text1"/>
        </w:rPr>
        <w:t>µl of solution were present</w:t>
      </w:r>
      <w:r w:rsidR="001F39C1" w:rsidRPr="00F326B1">
        <w:rPr>
          <w:rFonts w:cstheme="minorHAnsi"/>
          <w:color w:val="000000" w:themeColor="text1"/>
        </w:rPr>
        <w:t>.</w:t>
      </w:r>
      <w:r w:rsidRPr="00F326B1">
        <w:rPr>
          <w:rFonts w:cstheme="minorHAnsi"/>
          <w:color w:val="000000" w:themeColor="text1"/>
        </w:rPr>
        <w:t xml:space="preserve"> </w:t>
      </w:r>
      <w:r w:rsidR="001F39C1" w:rsidRPr="00F326B1">
        <w:rPr>
          <w:rFonts w:cstheme="minorHAnsi"/>
          <w:color w:val="000000" w:themeColor="text1"/>
        </w:rPr>
        <w:t>Generally,</w:t>
      </w:r>
      <w:r w:rsidR="008220B4" w:rsidRPr="00F326B1">
        <w:rPr>
          <w:rFonts w:cstheme="minorHAnsi"/>
          <w:color w:val="000000" w:themeColor="text1"/>
        </w:rPr>
        <w:t xml:space="preserve"> a ratio of 1 hemolymph: 2 anticoagulants</w:t>
      </w:r>
      <w:r w:rsidR="00DF2781" w:rsidRPr="00F326B1">
        <w:rPr>
          <w:rFonts w:cstheme="minorHAnsi"/>
          <w:color w:val="000000" w:themeColor="text1"/>
        </w:rPr>
        <w:t xml:space="preserve"> was used</w:t>
      </w:r>
      <w:r w:rsidR="001F39C1" w:rsidRPr="00F326B1">
        <w:rPr>
          <w:rFonts w:cstheme="minorHAnsi"/>
          <w:color w:val="000000" w:themeColor="text1"/>
        </w:rPr>
        <w:t xml:space="preserve"> for 48 hour and </w:t>
      </w:r>
      <w:proofErr w:type="gramStart"/>
      <w:r w:rsidR="001F39C1" w:rsidRPr="00F326B1">
        <w:rPr>
          <w:rFonts w:cstheme="minorHAnsi"/>
          <w:color w:val="000000" w:themeColor="text1"/>
        </w:rPr>
        <w:t>72 hour</w:t>
      </w:r>
      <w:proofErr w:type="gramEnd"/>
      <w:r w:rsidR="001F39C1" w:rsidRPr="00F326B1">
        <w:rPr>
          <w:rFonts w:cstheme="minorHAnsi"/>
          <w:color w:val="000000" w:themeColor="text1"/>
        </w:rPr>
        <w:t xml:space="preserve"> treatments</w:t>
      </w:r>
      <w:r w:rsidR="00EB0D79">
        <w:rPr>
          <w:rFonts w:cstheme="minorHAnsi"/>
          <w:color w:val="000000" w:themeColor="text1"/>
        </w:rPr>
        <w:t>,</w:t>
      </w:r>
      <w:r w:rsidR="001F39C1" w:rsidRPr="00F326B1">
        <w:rPr>
          <w:rFonts w:cstheme="minorHAnsi"/>
          <w:color w:val="000000" w:themeColor="text1"/>
        </w:rPr>
        <w:t xml:space="preserve"> while a ratio of 1:3</w:t>
      </w:r>
      <w:r w:rsidR="00DF2781" w:rsidRPr="00F326B1">
        <w:rPr>
          <w:rFonts w:cstheme="minorHAnsi"/>
          <w:color w:val="000000" w:themeColor="text1"/>
        </w:rPr>
        <w:t xml:space="preserve"> hemolymph to anticoagulant</w:t>
      </w:r>
      <w:r w:rsidR="001F39C1" w:rsidRPr="00F326B1">
        <w:rPr>
          <w:rFonts w:cstheme="minorHAnsi"/>
          <w:color w:val="000000" w:themeColor="text1"/>
        </w:rPr>
        <w:t xml:space="preserve"> was used for 24 hour treatments. </w:t>
      </w:r>
      <w:r w:rsidR="00EB2EF5" w:rsidRPr="00F326B1">
        <w:rPr>
          <w:rFonts w:cstheme="minorHAnsi"/>
          <w:color w:val="000000" w:themeColor="text1"/>
          <w:shd w:val="clear" w:color="auto" w:fill="FFFFFF"/>
        </w:rPr>
        <w:t>The s</w:t>
      </w:r>
      <w:r w:rsidR="008220B4" w:rsidRPr="00F326B1">
        <w:rPr>
          <w:rFonts w:cstheme="minorHAnsi"/>
          <w:color w:val="000000" w:themeColor="text1"/>
          <w:shd w:val="clear" w:color="auto" w:fill="FFFFFF"/>
        </w:rPr>
        <w:t xml:space="preserve">olution was then placed on a </w:t>
      </w:r>
      <w:r w:rsidR="00EB0D79">
        <w:rPr>
          <w:rFonts w:cstheme="minorHAnsi"/>
          <w:color w:val="000000" w:themeColor="text1"/>
          <w:shd w:val="clear" w:color="auto" w:fill="FFFFFF"/>
        </w:rPr>
        <w:t>h</w:t>
      </w:r>
      <w:r w:rsidR="008220B4" w:rsidRPr="00F326B1">
        <w:rPr>
          <w:rFonts w:cstheme="minorHAnsi"/>
          <w:color w:val="000000" w:themeColor="text1"/>
          <w:shd w:val="clear" w:color="auto" w:fill="FFFFFF"/>
        </w:rPr>
        <w:t>emocytometer</w:t>
      </w:r>
      <w:r w:rsidR="00FA52EC" w:rsidRPr="00F326B1">
        <w:rPr>
          <w:rFonts w:cstheme="minorHAnsi"/>
          <w:color w:val="000000" w:themeColor="text1"/>
          <w:shd w:val="clear" w:color="auto" w:fill="FFFFFF"/>
        </w:rPr>
        <w:t xml:space="preserve"> for </w:t>
      </w:r>
      <w:r w:rsidR="00197BDD" w:rsidRPr="00F326B1">
        <w:rPr>
          <w:rFonts w:cstheme="minorHAnsi"/>
          <w:color w:val="000000" w:themeColor="text1"/>
          <w:shd w:val="clear" w:color="auto" w:fill="FFFFFF"/>
        </w:rPr>
        <w:lastRenderedPageBreak/>
        <w:t xml:space="preserve">counting under a 40x magnification lens. A </w:t>
      </w:r>
      <w:r w:rsidR="0090397C" w:rsidRPr="0090397C">
        <w:rPr>
          <w:rFonts w:cstheme="minorHAnsi"/>
          <w:shd w:val="clear" w:color="auto" w:fill="FFFFFF"/>
        </w:rPr>
        <w:t xml:space="preserve">Canon </w:t>
      </w:r>
      <w:proofErr w:type="spellStart"/>
      <w:r w:rsidR="0090397C" w:rsidRPr="0090397C">
        <w:rPr>
          <w:rFonts w:cstheme="minorHAnsi"/>
          <w:shd w:val="clear" w:color="auto" w:fill="FFFFFF"/>
        </w:rPr>
        <w:t>Powershot</w:t>
      </w:r>
      <w:proofErr w:type="spellEnd"/>
      <w:r w:rsidR="0090397C" w:rsidRPr="0090397C">
        <w:rPr>
          <w:rFonts w:cstheme="minorHAnsi"/>
          <w:shd w:val="clear" w:color="auto" w:fill="FFFFFF"/>
        </w:rPr>
        <w:t xml:space="preserve"> G10</w:t>
      </w:r>
      <w:r w:rsidR="00197BDD" w:rsidRPr="00486859">
        <w:rPr>
          <w:rFonts w:cstheme="minorHAnsi"/>
          <w:color w:val="000000" w:themeColor="text1"/>
          <w:shd w:val="clear" w:color="auto" w:fill="FFFFFF"/>
        </w:rPr>
        <w:t xml:space="preserve"> </w:t>
      </w:r>
      <w:r w:rsidR="00486859">
        <w:rPr>
          <w:rFonts w:cstheme="minorHAnsi"/>
          <w:color w:val="000000" w:themeColor="text1"/>
          <w:shd w:val="clear" w:color="auto" w:fill="FFFFFF"/>
        </w:rPr>
        <w:t xml:space="preserve">14.7MP digital camera </w:t>
      </w:r>
      <w:r w:rsidR="00197BDD" w:rsidRPr="00F326B1">
        <w:rPr>
          <w:rFonts w:cstheme="minorHAnsi"/>
          <w:color w:val="000000" w:themeColor="text1"/>
          <w:shd w:val="clear" w:color="auto" w:fill="FFFFFF"/>
        </w:rPr>
        <w:t>was</w:t>
      </w:r>
      <w:r w:rsidR="000D1E88" w:rsidRPr="00F326B1">
        <w:rPr>
          <w:rFonts w:cstheme="minorHAnsi"/>
          <w:color w:val="000000" w:themeColor="text1"/>
          <w:shd w:val="clear" w:color="auto" w:fill="FFFFFF"/>
        </w:rPr>
        <w:t xml:space="preserve"> used to photograph 5 of the </w:t>
      </w:r>
      <w:r w:rsidR="004808ED" w:rsidRPr="00F326B1">
        <w:rPr>
          <w:rFonts w:cstheme="minorHAnsi"/>
          <w:color w:val="000000" w:themeColor="text1"/>
          <w:shd w:val="clear" w:color="auto" w:fill="FFFFFF"/>
        </w:rPr>
        <w:t>25</w:t>
      </w:r>
      <w:r w:rsidR="000D1E88" w:rsidRPr="00F326B1">
        <w:rPr>
          <w:rFonts w:cstheme="minorHAnsi"/>
          <w:color w:val="000000" w:themeColor="text1"/>
          <w:shd w:val="clear" w:color="auto" w:fill="FFFFFF"/>
        </w:rPr>
        <w:t xml:space="preserve"> squares </w:t>
      </w:r>
      <w:r w:rsidR="004808ED" w:rsidRPr="00F326B1">
        <w:rPr>
          <w:rFonts w:cstheme="minorHAnsi"/>
          <w:color w:val="000000" w:themeColor="text1"/>
          <w:shd w:val="clear" w:color="auto" w:fill="FFFFFF"/>
        </w:rPr>
        <w:t>for estimating the total number of hemocytes.</w:t>
      </w:r>
      <w:r w:rsidR="00EE66BC" w:rsidRPr="00F326B1">
        <w:rPr>
          <w:rFonts w:cstheme="minorHAnsi"/>
          <w:color w:val="000000" w:themeColor="text1"/>
          <w:shd w:val="clear" w:color="auto" w:fill="FFFFFF"/>
        </w:rPr>
        <w:t xml:space="preserve"> </w:t>
      </w:r>
    </w:p>
    <w:p w14:paraId="2EC488B1" w14:textId="5AFEC355" w:rsidR="00CF6D11" w:rsidRPr="00F326B1" w:rsidRDefault="00CF6D11" w:rsidP="00CF6D11">
      <w:pPr>
        <w:pStyle w:val="ListParagraph"/>
        <w:numPr>
          <w:ilvl w:val="0"/>
          <w:numId w:val="1"/>
        </w:numPr>
        <w:spacing w:line="240" w:lineRule="auto"/>
        <w:rPr>
          <w:rFonts w:cstheme="minorHAnsi"/>
          <w:b/>
          <w:bCs/>
          <w:color w:val="000000" w:themeColor="text1"/>
          <w:shd w:val="clear" w:color="auto" w:fill="FFFFFF"/>
        </w:rPr>
      </w:pPr>
      <w:r w:rsidRPr="00F326B1">
        <w:rPr>
          <w:rFonts w:cstheme="minorHAnsi"/>
          <w:b/>
          <w:bCs/>
          <w:color w:val="000000" w:themeColor="text1"/>
          <w:shd w:val="clear" w:color="auto" w:fill="FFFFFF"/>
        </w:rPr>
        <w:t>Machine Learning</w:t>
      </w:r>
    </w:p>
    <w:p w14:paraId="147D4801" w14:textId="1BEF0014" w:rsidR="00E94916" w:rsidRPr="00F326B1" w:rsidRDefault="00E94916" w:rsidP="00401D7E">
      <w:pPr>
        <w:spacing w:line="240" w:lineRule="auto"/>
        <w:ind w:firstLine="360"/>
        <w:rPr>
          <w:rFonts w:cstheme="minorHAnsi"/>
          <w:color w:val="000000" w:themeColor="text1"/>
          <w:shd w:val="clear" w:color="auto" w:fill="FFFFFF"/>
        </w:rPr>
      </w:pPr>
      <w:r w:rsidRPr="00F326B1">
        <w:rPr>
          <w:rFonts w:cstheme="minorHAnsi"/>
          <w:color w:val="000000" w:themeColor="text1"/>
          <w:shd w:val="clear" w:color="auto" w:fill="FFFFFF"/>
        </w:rPr>
        <w:t>To gather data used in training the model, the same approach was used for collecting and gathering hemolymph.</w:t>
      </w:r>
      <w:r w:rsidR="00604958" w:rsidRPr="00F326B1">
        <w:rPr>
          <w:rFonts w:cstheme="minorHAnsi"/>
          <w:color w:val="000000" w:themeColor="text1"/>
          <w:shd w:val="clear" w:color="auto" w:fill="FFFFFF"/>
        </w:rPr>
        <w:t xml:space="preserve"> </w:t>
      </w:r>
      <w:r w:rsidRPr="00F326B1">
        <w:rPr>
          <w:rFonts w:cstheme="minorHAnsi"/>
          <w:color w:val="000000" w:themeColor="text1"/>
          <w:shd w:val="clear" w:color="auto" w:fill="FFFFFF"/>
        </w:rPr>
        <w:t>Nine photos were taken on the hemocytometer grid</w:t>
      </w:r>
      <w:r w:rsidR="00DC6FD5" w:rsidRPr="00F326B1">
        <w:rPr>
          <w:rFonts w:cstheme="minorHAnsi"/>
          <w:color w:val="000000" w:themeColor="text1"/>
          <w:shd w:val="clear" w:color="auto" w:fill="FFFFFF"/>
        </w:rPr>
        <w:t xml:space="preserve">. Additional photos were taken </w:t>
      </w:r>
      <w:proofErr w:type="gramStart"/>
      <w:r w:rsidR="00DC6FD5" w:rsidRPr="00F326B1">
        <w:rPr>
          <w:rFonts w:cstheme="minorHAnsi"/>
          <w:color w:val="000000" w:themeColor="text1"/>
          <w:shd w:val="clear" w:color="auto" w:fill="FFFFFF"/>
        </w:rPr>
        <w:t>off of</w:t>
      </w:r>
      <w:proofErr w:type="gramEnd"/>
      <w:r w:rsidR="00DC6FD5" w:rsidRPr="00F326B1">
        <w:rPr>
          <w:rFonts w:cstheme="minorHAnsi"/>
          <w:color w:val="000000" w:themeColor="text1"/>
          <w:shd w:val="clear" w:color="auto" w:fill="FFFFFF"/>
        </w:rPr>
        <w:t xml:space="preserve"> the </w:t>
      </w:r>
      <w:proofErr w:type="gramStart"/>
      <w:r w:rsidR="00DC6FD5" w:rsidRPr="00F326B1">
        <w:rPr>
          <w:rFonts w:cstheme="minorHAnsi"/>
          <w:color w:val="000000" w:themeColor="text1"/>
          <w:shd w:val="clear" w:color="auto" w:fill="FFFFFF"/>
        </w:rPr>
        <w:t>grid</w:t>
      </w:r>
      <w:proofErr w:type="gramEnd"/>
      <w:r w:rsidR="00DC6FD5" w:rsidRPr="00F326B1">
        <w:rPr>
          <w:rFonts w:cstheme="minorHAnsi"/>
          <w:color w:val="000000" w:themeColor="text1"/>
          <w:shd w:val="clear" w:color="auto" w:fill="FFFFFF"/>
        </w:rPr>
        <w:t xml:space="preserve"> if hemocytes </w:t>
      </w:r>
      <w:r w:rsidR="00662731" w:rsidRPr="00F326B1">
        <w:rPr>
          <w:rFonts w:cstheme="minorHAnsi"/>
          <w:color w:val="000000" w:themeColor="text1"/>
          <w:shd w:val="clear" w:color="auto" w:fill="FFFFFF"/>
        </w:rPr>
        <w:t>exhibited a</w:t>
      </w:r>
      <w:r w:rsidR="00DC6FD5" w:rsidRPr="00F326B1">
        <w:rPr>
          <w:rFonts w:cstheme="minorHAnsi"/>
          <w:color w:val="000000" w:themeColor="text1"/>
          <w:shd w:val="clear" w:color="auto" w:fill="FFFFFF"/>
        </w:rPr>
        <w:t xml:space="preserve"> unique shape or</w:t>
      </w:r>
      <w:r w:rsidR="00662731" w:rsidRPr="00F326B1">
        <w:rPr>
          <w:rFonts w:cstheme="minorHAnsi"/>
          <w:color w:val="000000" w:themeColor="text1"/>
          <w:shd w:val="clear" w:color="auto" w:fill="FFFFFF"/>
        </w:rPr>
        <w:t xml:space="preserve"> was in a</w:t>
      </w:r>
      <w:r w:rsidR="00DC6FD5" w:rsidRPr="00F326B1">
        <w:rPr>
          <w:rFonts w:cstheme="minorHAnsi"/>
          <w:color w:val="000000" w:themeColor="text1"/>
          <w:shd w:val="clear" w:color="auto" w:fill="FFFFFF"/>
        </w:rPr>
        <w:t xml:space="preserve"> large </w:t>
      </w:r>
      <w:r w:rsidR="00662731" w:rsidRPr="00F326B1">
        <w:rPr>
          <w:rFonts w:cstheme="minorHAnsi"/>
          <w:color w:val="000000" w:themeColor="text1"/>
          <w:shd w:val="clear" w:color="auto" w:fill="FFFFFF"/>
        </w:rPr>
        <w:t>cluster</w:t>
      </w:r>
      <w:r w:rsidR="00DC6FD5" w:rsidRPr="00F326B1">
        <w:rPr>
          <w:rFonts w:cstheme="minorHAnsi"/>
          <w:color w:val="000000" w:themeColor="text1"/>
          <w:shd w:val="clear" w:color="auto" w:fill="FFFFFF"/>
        </w:rPr>
        <w:t xml:space="preserve">. </w:t>
      </w:r>
      <w:r w:rsidR="00AA4407" w:rsidRPr="00F326B1">
        <w:rPr>
          <w:rFonts w:cstheme="minorHAnsi"/>
          <w:color w:val="000000" w:themeColor="text1"/>
          <w:shd w:val="clear" w:color="auto" w:fill="FFFFFF"/>
        </w:rPr>
        <w:t>Light intake and camera zoom w</w:t>
      </w:r>
      <w:r w:rsidR="00EB0D79">
        <w:rPr>
          <w:rFonts w:cstheme="minorHAnsi"/>
          <w:color w:val="000000" w:themeColor="text1"/>
          <w:shd w:val="clear" w:color="auto" w:fill="FFFFFF"/>
        </w:rPr>
        <w:t>ere</w:t>
      </w:r>
      <w:r w:rsidR="00AA4407" w:rsidRPr="00F326B1">
        <w:rPr>
          <w:rFonts w:cstheme="minorHAnsi"/>
          <w:color w:val="000000" w:themeColor="text1"/>
          <w:shd w:val="clear" w:color="auto" w:fill="FFFFFF"/>
        </w:rPr>
        <w:t xml:space="preserve"> varied for each set of photos to account for differences when capturing photos. </w:t>
      </w:r>
      <w:r w:rsidR="00604958" w:rsidRPr="00F326B1">
        <w:rPr>
          <w:rFonts w:cstheme="minorHAnsi"/>
          <w:color w:val="000000" w:themeColor="text1"/>
          <w:shd w:val="clear" w:color="auto" w:fill="FFFFFF"/>
        </w:rPr>
        <w:t>5</w:t>
      </w:r>
      <w:r w:rsidR="00EB0D79">
        <w:rPr>
          <w:rFonts w:cstheme="minorHAnsi"/>
          <w:color w:val="000000" w:themeColor="text1"/>
          <w:shd w:val="clear" w:color="auto" w:fill="FFFFFF"/>
        </w:rPr>
        <w:t>71</w:t>
      </w:r>
      <w:r w:rsidR="00604958" w:rsidRPr="00F326B1">
        <w:rPr>
          <w:rFonts w:cstheme="minorHAnsi"/>
          <w:color w:val="000000" w:themeColor="text1"/>
          <w:shd w:val="clear" w:color="auto" w:fill="FFFFFF"/>
        </w:rPr>
        <w:t xml:space="preserve"> photos were collected for u</w:t>
      </w:r>
      <w:r w:rsidR="00EB0D79">
        <w:rPr>
          <w:rFonts w:cstheme="minorHAnsi"/>
          <w:color w:val="000000" w:themeColor="text1"/>
          <w:shd w:val="clear" w:color="auto" w:fill="FFFFFF"/>
        </w:rPr>
        <w:t>se as training, validation, and test sets</w:t>
      </w:r>
      <w:r w:rsidR="00604958" w:rsidRPr="00F326B1">
        <w:rPr>
          <w:rFonts w:cstheme="minorHAnsi"/>
          <w:color w:val="000000" w:themeColor="text1"/>
          <w:shd w:val="clear" w:color="auto" w:fill="FFFFFF"/>
        </w:rPr>
        <w:t>.</w:t>
      </w:r>
      <w:r w:rsidR="00AA541F" w:rsidRPr="00F326B1">
        <w:rPr>
          <w:rFonts w:cstheme="minorHAnsi"/>
          <w:color w:val="000000" w:themeColor="text1"/>
          <w:shd w:val="clear" w:color="auto" w:fill="FFFFFF"/>
        </w:rPr>
        <w:t xml:space="preserve"> </w:t>
      </w:r>
      <w:r w:rsidR="00200132" w:rsidRPr="00F326B1">
        <w:rPr>
          <w:rFonts w:cstheme="minorHAnsi"/>
          <w:color w:val="000000" w:themeColor="text1"/>
          <w:shd w:val="clear" w:color="auto" w:fill="FFFFFF"/>
        </w:rPr>
        <w:t xml:space="preserve">Each photo was </w:t>
      </w:r>
      <w:r w:rsidR="00AA541F" w:rsidRPr="00F326B1">
        <w:rPr>
          <w:rFonts w:cstheme="minorHAnsi"/>
          <w:color w:val="000000" w:themeColor="text1"/>
          <w:shd w:val="clear" w:color="auto" w:fill="FFFFFF"/>
        </w:rPr>
        <w:t xml:space="preserve">manually annotated using the program </w:t>
      </w:r>
      <w:proofErr w:type="spellStart"/>
      <w:r w:rsidR="00AA541F" w:rsidRPr="00F326B1">
        <w:rPr>
          <w:rFonts w:cstheme="minorHAnsi"/>
          <w:color w:val="000000" w:themeColor="text1"/>
          <w:shd w:val="clear" w:color="auto" w:fill="FFFFFF"/>
        </w:rPr>
        <w:t>LabelImg</w:t>
      </w:r>
      <w:proofErr w:type="spellEnd"/>
      <w:r w:rsidR="00AA541F" w:rsidRPr="00F326B1">
        <w:rPr>
          <w:rFonts w:cstheme="minorHAnsi"/>
          <w:color w:val="000000" w:themeColor="text1"/>
          <w:shd w:val="clear" w:color="auto" w:fill="FFFFFF"/>
        </w:rPr>
        <w:t xml:space="preserve"> (</w:t>
      </w:r>
      <w:hyperlink r:id="rId8" w:history="1">
        <w:r w:rsidR="00D53937" w:rsidRPr="00F326B1">
          <w:rPr>
            <w:rStyle w:val="Hyperlink"/>
            <w:rFonts w:cstheme="minorHAnsi"/>
            <w:shd w:val="clear" w:color="auto" w:fill="FFFFFF"/>
          </w:rPr>
          <w:t>https://github.com/qaprosoft/labelImg</w:t>
        </w:r>
      </w:hyperlink>
      <w:r w:rsidR="00AA541F" w:rsidRPr="00F326B1">
        <w:rPr>
          <w:rFonts w:cstheme="minorHAnsi"/>
          <w:color w:val="000000" w:themeColor="text1"/>
          <w:shd w:val="clear" w:color="auto" w:fill="FFFFFF"/>
        </w:rPr>
        <w:t>)</w:t>
      </w:r>
      <w:r w:rsidR="00200132" w:rsidRPr="00F326B1">
        <w:rPr>
          <w:rFonts w:cstheme="minorHAnsi"/>
          <w:color w:val="000000" w:themeColor="text1"/>
          <w:shd w:val="clear" w:color="auto" w:fill="FFFFFF"/>
        </w:rPr>
        <w:t xml:space="preserve"> to ensure</w:t>
      </w:r>
      <w:r w:rsidR="00F339C6" w:rsidRPr="00F326B1">
        <w:rPr>
          <w:rFonts w:cstheme="minorHAnsi"/>
          <w:color w:val="000000" w:themeColor="text1"/>
          <w:shd w:val="clear" w:color="auto" w:fill="FFFFFF"/>
        </w:rPr>
        <w:t xml:space="preserve"> annotation</w:t>
      </w:r>
      <w:r w:rsidR="00200132" w:rsidRPr="00F326B1">
        <w:rPr>
          <w:rFonts w:cstheme="minorHAnsi"/>
          <w:color w:val="000000" w:themeColor="text1"/>
          <w:shd w:val="clear" w:color="auto" w:fill="FFFFFF"/>
        </w:rPr>
        <w:t xml:space="preserve"> accuracy</w:t>
      </w:r>
      <w:r w:rsidR="00D53937" w:rsidRPr="00F326B1">
        <w:rPr>
          <w:rFonts w:cstheme="minorHAnsi"/>
          <w:color w:val="000000" w:themeColor="text1"/>
          <w:shd w:val="clear" w:color="auto" w:fill="FFFFFF"/>
        </w:rPr>
        <w:t xml:space="preserve">. </w:t>
      </w:r>
      <w:r w:rsidR="0057304C" w:rsidRPr="00F326B1">
        <w:rPr>
          <w:rFonts w:cstheme="minorHAnsi"/>
          <w:color w:val="000000" w:themeColor="text1"/>
          <w:shd w:val="clear" w:color="auto" w:fill="FFFFFF"/>
        </w:rPr>
        <w:t xml:space="preserve">Halos of light present around hemocytes were included in boxes to increase the size of detection and give more context to the objects when training. </w:t>
      </w:r>
      <w:r w:rsidR="003B52AF" w:rsidRPr="00F326B1">
        <w:rPr>
          <w:rFonts w:cstheme="minorHAnsi"/>
          <w:color w:val="000000" w:themeColor="text1"/>
          <w:shd w:val="clear" w:color="auto" w:fill="FFFFFF"/>
        </w:rPr>
        <w:t xml:space="preserve">Hemocytes out of focus </w:t>
      </w:r>
      <w:r w:rsidR="00A17649" w:rsidRPr="00F326B1">
        <w:rPr>
          <w:rFonts w:cstheme="minorHAnsi"/>
          <w:color w:val="000000" w:themeColor="text1"/>
          <w:shd w:val="clear" w:color="auto" w:fill="FFFFFF"/>
        </w:rPr>
        <w:t xml:space="preserve">or lacking definition </w:t>
      </w:r>
      <w:r w:rsidR="003B52AF" w:rsidRPr="00F326B1">
        <w:rPr>
          <w:rFonts w:cstheme="minorHAnsi"/>
          <w:color w:val="000000" w:themeColor="text1"/>
          <w:shd w:val="clear" w:color="auto" w:fill="FFFFFF"/>
        </w:rPr>
        <w:t xml:space="preserve">were not included </w:t>
      </w:r>
      <w:r w:rsidR="00F03234" w:rsidRPr="00F326B1">
        <w:rPr>
          <w:rFonts w:cstheme="minorHAnsi"/>
          <w:color w:val="000000" w:themeColor="text1"/>
          <w:shd w:val="clear" w:color="auto" w:fill="FFFFFF"/>
        </w:rPr>
        <w:t>during annotation</w:t>
      </w:r>
      <w:r w:rsidR="003B52AF" w:rsidRPr="00F326B1">
        <w:rPr>
          <w:rFonts w:cstheme="minorHAnsi"/>
          <w:color w:val="000000" w:themeColor="text1"/>
          <w:shd w:val="clear" w:color="auto" w:fill="FFFFFF"/>
        </w:rPr>
        <w:t xml:space="preserve">. </w:t>
      </w:r>
    </w:p>
    <w:p w14:paraId="7DA1F6CB" w14:textId="45B3A0E4" w:rsidR="003A2DB4" w:rsidRPr="00F326B1" w:rsidRDefault="0068284F" w:rsidP="73F76B51">
      <w:pPr>
        <w:spacing w:line="240" w:lineRule="auto"/>
        <w:ind w:firstLine="360"/>
      </w:pPr>
      <w:r w:rsidRPr="73F76B51">
        <w:t>Photos were randomly separated into training, validation, and testing with 70% of photos entered as</w:t>
      </w:r>
      <w:r w:rsidR="00860B5A" w:rsidRPr="73F76B51">
        <w:t xml:space="preserve"> </w:t>
      </w:r>
      <w:r w:rsidRPr="73F76B51">
        <w:t xml:space="preserve">training data, 20% as validation, and 10% as test photos to ensure data was accurately </w:t>
      </w:r>
      <w:r w:rsidR="008C53FB" w:rsidRPr="73F76B51">
        <w:t>read</w:t>
      </w:r>
      <w:r w:rsidRPr="73F76B51">
        <w:t xml:space="preserve">. </w:t>
      </w:r>
      <w:r w:rsidR="00B66C59" w:rsidRPr="73F76B51">
        <w:t xml:space="preserve">Training data was used to train the models, the validation set was used during training to estimate the current model accuracy and help prevent overfitting, and the test set was used once training finished to measure </w:t>
      </w:r>
      <w:r w:rsidR="00EB0D79">
        <w:t xml:space="preserve">the accuracy of each algorithm </w:t>
      </w:r>
      <w:proofErr w:type="spellStart"/>
      <w:r w:rsidR="00EB0D79">
        <w:t>in</w:t>
      </w:r>
      <w:r w:rsidR="00B66C59" w:rsidRPr="73F76B51">
        <w:t>counting</w:t>
      </w:r>
      <w:proofErr w:type="spellEnd"/>
      <w:r w:rsidR="00B66C59" w:rsidRPr="73F76B51">
        <w:t xml:space="preserve"> hemocytes. </w:t>
      </w:r>
      <w:r w:rsidR="00806811" w:rsidRPr="73F76B51">
        <w:t xml:space="preserve">After data was sorted, the photos labeled training were augmented to increase the size of the </w:t>
      </w:r>
      <w:r w:rsidR="00860B5A" w:rsidRPr="73F76B51">
        <w:t>dataset. Data in training was then augmented to flip 180 degrees to accou</w:t>
      </w:r>
      <w:r w:rsidR="00C27565" w:rsidRPr="73F76B51">
        <w:t>nt for any unusual orientation of hemocytes and</w:t>
      </w:r>
      <w:r w:rsidR="00EB0D79">
        <w:t xml:space="preserve"> to</w:t>
      </w:r>
      <w:r w:rsidR="00C27565" w:rsidRPr="73F76B51">
        <w:t xml:space="preserve"> better account for changes in light. The contrast of photos was further exaggerated to ensure hemocyte detection could occur even with different levels of exposure. This tripled the size of our training data. Models were then trained twice, once with and once without the training data to determine if the additional computational time required to train more photos was beneficial</w:t>
      </w:r>
      <w:r w:rsidR="00B66C59" w:rsidRPr="73F76B51">
        <w:t xml:space="preserve"> to </w:t>
      </w:r>
      <w:r w:rsidR="028C5E09" w:rsidRPr="73F76B51">
        <w:t>overall</w:t>
      </w:r>
      <w:r w:rsidR="00B66C59" w:rsidRPr="73F76B51">
        <w:t xml:space="preserve"> accuracy</w:t>
      </w:r>
      <w:r w:rsidR="00C27565" w:rsidRPr="73F76B51">
        <w:t>.</w:t>
      </w:r>
    </w:p>
    <w:p w14:paraId="53AD8CEB" w14:textId="7DFDE983" w:rsidR="00341CA0" w:rsidRPr="00F326B1" w:rsidRDefault="003A2DB4" w:rsidP="00C27565">
      <w:pPr>
        <w:spacing w:line="240" w:lineRule="auto"/>
        <w:ind w:firstLine="360"/>
        <w:rPr>
          <w:rFonts w:cstheme="minorHAnsi"/>
        </w:rPr>
      </w:pPr>
      <w:r w:rsidRPr="00F326B1">
        <w:rPr>
          <w:rFonts w:cstheme="minorHAnsi"/>
        </w:rPr>
        <w:t xml:space="preserve">  </w:t>
      </w:r>
      <w:r w:rsidR="00091B46" w:rsidRPr="00F326B1">
        <w:rPr>
          <w:rFonts w:cstheme="minorHAnsi"/>
        </w:rPr>
        <w:t>All models were trained using the programming language Python.</w:t>
      </w:r>
      <w:r w:rsidR="001204D2" w:rsidRPr="00F326B1">
        <w:rPr>
          <w:rFonts w:cstheme="minorHAnsi"/>
        </w:rPr>
        <w:t xml:space="preserve"> </w:t>
      </w:r>
      <w:r w:rsidR="004A26BD" w:rsidRPr="00F326B1">
        <w:rPr>
          <w:rFonts w:cstheme="minorHAnsi"/>
        </w:rPr>
        <w:t xml:space="preserve">Two versions of YOLO </w:t>
      </w:r>
      <w:r w:rsidR="00150573" w:rsidRPr="00F326B1">
        <w:rPr>
          <w:rFonts w:cstheme="minorHAnsi"/>
        </w:rPr>
        <w:t xml:space="preserve">models </w:t>
      </w:r>
      <w:r w:rsidR="004A26BD" w:rsidRPr="00F326B1">
        <w:rPr>
          <w:rFonts w:cstheme="minorHAnsi"/>
        </w:rPr>
        <w:t>(YOLO</w:t>
      </w:r>
      <w:r w:rsidR="00EB0D79">
        <w:rPr>
          <w:rFonts w:cstheme="minorHAnsi"/>
        </w:rPr>
        <w:t>v</w:t>
      </w:r>
      <w:r w:rsidR="004A26BD" w:rsidRPr="00F326B1">
        <w:rPr>
          <w:rFonts w:cstheme="minorHAnsi"/>
        </w:rPr>
        <w:t>5</w:t>
      </w:r>
      <w:r w:rsidR="001C533A" w:rsidRPr="00F326B1">
        <w:rPr>
          <w:rFonts w:cstheme="minorHAnsi"/>
        </w:rPr>
        <w:t>x</w:t>
      </w:r>
      <w:r w:rsidR="004A26BD" w:rsidRPr="00F326B1">
        <w:rPr>
          <w:rFonts w:cstheme="minorHAnsi"/>
        </w:rPr>
        <w:t xml:space="preserve"> and YOLO</w:t>
      </w:r>
      <w:r w:rsidR="00EB0D79">
        <w:rPr>
          <w:rFonts w:cstheme="minorHAnsi"/>
        </w:rPr>
        <w:t>v</w:t>
      </w:r>
      <w:r w:rsidR="004A26BD" w:rsidRPr="00F326B1">
        <w:rPr>
          <w:rFonts w:cstheme="minorHAnsi"/>
        </w:rPr>
        <w:t>8</w:t>
      </w:r>
      <w:r w:rsidR="001C533A" w:rsidRPr="00F326B1">
        <w:rPr>
          <w:rFonts w:cstheme="minorHAnsi"/>
        </w:rPr>
        <w:t>x</w:t>
      </w:r>
      <w:r w:rsidR="004A26BD" w:rsidRPr="00F326B1">
        <w:rPr>
          <w:rFonts w:cstheme="minorHAnsi"/>
        </w:rPr>
        <w:t xml:space="preserve">) were </w:t>
      </w:r>
      <w:r w:rsidR="00150573" w:rsidRPr="00F326B1">
        <w:rPr>
          <w:rFonts w:cstheme="minorHAnsi"/>
        </w:rPr>
        <w:t xml:space="preserve">used to represent single-shot detectors. </w:t>
      </w:r>
      <w:r w:rsidR="00606F81" w:rsidRPr="00F326B1">
        <w:rPr>
          <w:rFonts w:cstheme="minorHAnsi"/>
        </w:rPr>
        <w:t>YOLO models were allowed to run until no improvement had been made in the past 50 runs</w:t>
      </w:r>
      <w:r w:rsidR="004649D5" w:rsidRPr="00F326B1">
        <w:rPr>
          <w:rFonts w:cstheme="minorHAnsi"/>
        </w:rPr>
        <w:t>, up to a maximum of 200 epochs</w:t>
      </w:r>
      <w:r w:rsidR="00606F81" w:rsidRPr="00F326B1">
        <w:rPr>
          <w:rFonts w:cstheme="minorHAnsi"/>
        </w:rPr>
        <w:t>.</w:t>
      </w:r>
      <w:r w:rsidR="00FB537E" w:rsidRPr="00F326B1">
        <w:rPr>
          <w:rFonts w:cstheme="minorHAnsi"/>
        </w:rPr>
        <w:t xml:space="preserve"> Code for training YOLO models</w:t>
      </w:r>
      <w:r w:rsidR="00AB4A54" w:rsidRPr="00F326B1">
        <w:rPr>
          <w:rFonts w:cstheme="minorHAnsi"/>
        </w:rPr>
        <w:t xml:space="preserve"> was sourced from </w:t>
      </w:r>
      <w:proofErr w:type="spellStart"/>
      <w:r w:rsidR="00AB4A54" w:rsidRPr="00F326B1">
        <w:rPr>
          <w:rFonts w:cstheme="minorHAnsi"/>
        </w:rPr>
        <w:t>Ultralytics</w:t>
      </w:r>
      <w:proofErr w:type="spellEnd"/>
      <w:r w:rsidR="00AB4A54" w:rsidRPr="00F326B1">
        <w:rPr>
          <w:rFonts w:cstheme="minorHAnsi"/>
        </w:rPr>
        <w:t xml:space="preserve"> for use in training on our own models </w:t>
      </w:r>
      <w:r w:rsidR="001C533A" w:rsidRPr="00F326B1">
        <w:rPr>
          <w:rFonts w:cstheme="minorHAnsi"/>
        </w:rPr>
        <w:fldChar w:fldCharType="begin"/>
      </w:r>
      <w:r w:rsidR="001C533A" w:rsidRPr="00F326B1">
        <w:rPr>
          <w:rFonts w:cstheme="minorHAnsi"/>
        </w:rPr>
        <w:instrText xml:space="preserve"> ADDIN ZOTERO_ITEM CSL_CITATION {"citationID":"7sffRlx6","properties":{"formattedCitation":"(Jocher, 2020; Jocher et al., 2023)","plainCitation":"(Jocher, 2020; Jocher et al., 2023)","noteIndex":0},"citationItems":[{"id":4671,"uris":["http://zotero.org/users/8416985/items/L6D97DJV"],"itemData":{"id":4671,"type":"book","note":"DOI: 10.5281/zenodo.3908559","title":"YOLOv5 by Ultralytics","URL":"https://github.com/ultralytics/yolov5","version":"7.0","author":[{"family":"Jocher","given":"Glenn"}],"issued":{"date-parts":[["2020",5]]}}},{"id":4695,"uris":["http://zotero.org/users/8416985/items/IEMZ2873"],"itemData":{"id":4695,"type":"book","title":"YOLO by Ultralytics","URL":"https://github.com/ultralytics/ultralytics","version":"8.0.0","author":[{"family":"Jocher","given":"Glenn"},{"family":"Chaurasia","given":"Ayush"},{"family":"Qiu","given":"Jing"}],"issued":{"date-parts":[["2023",1]]}}}],"schema":"https://github.com/citation-style-language/schema/raw/master/csl-citation.json"} </w:instrText>
      </w:r>
      <w:r w:rsidR="001C533A" w:rsidRPr="00F326B1">
        <w:rPr>
          <w:rFonts w:cstheme="minorHAnsi"/>
        </w:rPr>
        <w:fldChar w:fldCharType="separate"/>
      </w:r>
      <w:r w:rsidR="001C533A" w:rsidRPr="00F326B1">
        <w:rPr>
          <w:rFonts w:cstheme="minorHAnsi"/>
        </w:rPr>
        <w:t>(Jocher, 2020; Jocher et al., 2023)</w:t>
      </w:r>
      <w:r w:rsidR="001C533A" w:rsidRPr="00F326B1">
        <w:rPr>
          <w:rFonts w:cstheme="minorHAnsi"/>
        </w:rPr>
        <w:fldChar w:fldCharType="end"/>
      </w:r>
      <w:r w:rsidR="00AB4A54" w:rsidRPr="00F326B1">
        <w:rPr>
          <w:rFonts w:cstheme="minorHAnsi"/>
        </w:rPr>
        <w:t>.</w:t>
      </w:r>
      <w:r w:rsidR="00BA74B7" w:rsidRPr="00F326B1">
        <w:rPr>
          <w:rFonts w:cstheme="minorHAnsi"/>
        </w:rPr>
        <w:t xml:space="preserve"> All models other than YOLO based models were trained using </w:t>
      </w:r>
      <w:proofErr w:type="spellStart"/>
      <w:r w:rsidR="004649D5" w:rsidRPr="00F326B1">
        <w:rPr>
          <w:rFonts w:cstheme="minorHAnsi"/>
        </w:rPr>
        <w:t>MMD</w:t>
      </w:r>
      <w:r w:rsidR="00BA74B7" w:rsidRPr="00F326B1">
        <w:rPr>
          <w:rFonts w:cstheme="minorHAnsi"/>
        </w:rPr>
        <w:t>etection</w:t>
      </w:r>
      <w:proofErr w:type="spellEnd"/>
      <w:r w:rsidR="00BA74B7" w:rsidRPr="00F326B1">
        <w:rPr>
          <w:rFonts w:cstheme="minorHAnsi"/>
        </w:rPr>
        <w:t xml:space="preserve"> and code available on </w:t>
      </w:r>
      <w:proofErr w:type="spellStart"/>
      <w:r w:rsidR="00BA74B7" w:rsidRPr="00F326B1">
        <w:rPr>
          <w:rFonts w:cstheme="minorHAnsi"/>
        </w:rPr>
        <w:t>Github</w:t>
      </w:r>
      <w:proofErr w:type="spellEnd"/>
      <w:r w:rsidR="00BA74B7" w:rsidRPr="00F326B1">
        <w:rPr>
          <w:rFonts w:cstheme="minorHAnsi"/>
        </w:rPr>
        <w:t xml:space="preserve"> due to their extensive model library and easy to configure models (Chen et al., 2019).</w:t>
      </w:r>
      <w:r w:rsidR="00341CA0" w:rsidRPr="00F326B1">
        <w:rPr>
          <w:rFonts w:cstheme="minorHAnsi"/>
        </w:rPr>
        <w:t xml:space="preserve"> </w:t>
      </w:r>
      <w:r w:rsidR="00BA74B7" w:rsidRPr="00F326B1">
        <w:rPr>
          <w:rFonts w:cstheme="minorHAnsi"/>
        </w:rPr>
        <w:t>The f</w:t>
      </w:r>
      <w:r w:rsidR="00606F81" w:rsidRPr="00F326B1">
        <w:rPr>
          <w:rFonts w:cstheme="minorHAnsi"/>
        </w:rPr>
        <w:t>aster-RCNN model</w:t>
      </w:r>
      <w:r w:rsidR="00BA74B7" w:rsidRPr="00F326B1">
        <w:rPr>
          <w:rFonts w:cstheme="minorHAnsi"/>
        </w:rPr>
        <w:t xml:space="preserve"> with a backbone of R-101-FPN</w:t>
      </w:r>
      <w:r w:rsidR="00606F81" w:rsidRPr="00F326B1">
        <w:rPr>
          <w:rFonts w:cstheme="minorHAnsi"/>
        </w:rPr>
        <w:t xml:space="preserve"> </w:t>
      </w:r>
      <w:r w:rsidR="0000342C" w:rsidRPr="00F326B1">
        <w:rPr>
          <w:rFonts w:cstheme="minorHAnsi"/>
        </w:rPr>
        <w:t>was</w:t>
      </w:r>
      <w:r w:rsidR="00606F81" w:rsidRPr="00F326B1">
        <w:rPr>
          <w:rFonts w:cstheme="minorHAnsi"/>
        </w:rPr>
        <w:t xml:space="preserve"> run until </w:t>
      </w:r>
      <w:r w:rsidR="0000342C" w:rsidRPr="00F326B1">
        <w:rPr>
          <w:rFonts w:cstheme="minorHAnsi"/>
        </w:rPr>
        <w:t>2</w:t>
      </w:r>
      <w:r w:rsidR="00606F81" w:rsidRPr="00F326B1">
        <w:rPr>
          <w:rFonts w:cstheme="minorHAnsi"/>
        </w:rPr>
        <w:t xml:space="preserve">00 steps were performed and </w:t>
      </w:r>
      <w:r w:rsidR="00825F8F" w:rsidRPr="00F326B1">
        <w:rPr>
          <w:rFonts w:cstheme="minorHAnsi"/>
        </w:rPr>
        <w:t>no significant changes in loss rates were observed</w:t>
      </w:r>
      <w:r w:rsidR="00606F81" w:rsidRPr="00F326B1">
        <w:rPr>
          <w:rFonts w:cstheme="minorHAnsi"/>
        </w:rPr>
        <w:t>.</w:t>
      </w:r>
      <w:r w:rsidR="006979C8" w:rsidRPr="00F326B1">
        <w:rPr>
          <w:rFonts w:cstheme="minorHAnsi"/>
        </w:rPr>
        <w:t xml:space="preserve"> </w:t>
      </w:r>
      <w:r w:rsidR="00BA74B7" w:rsidRPr="00F326B1">
        <w:rPr>
          <w:rFonts w:cstheme="minorHAnsi"/>
        </w:rPr>
        <w:t>The results from YOLO models were compared to all other model</w:t>
      </w:r>
      <w:r w:rsidR="0000342C" w:rsidRPr="00F326B1">
        <w:rPr>
          <w:rFonts w:cstheme="minorHAnsi"/>
        </w:rPr>
        <w:t xml:space="preserve">s </w:t>
      </w:r>
      <w:r w:rsidR="00BA74B7" w:rsidRPr="00F326B1">
        <w:rPr>
          <w:rFonts w:cstheme="minorHAnsi"/>
        </w:rPr>
        <w:t xml:space="preserve">to determine the </w:t>
      </w:r>
      <w:r w:rsidR="0000342C" w:rsidRPr="00F326B1">
        <w:rPr>
          <w:rFonts w:cstheme="minorHAnsi"/>
        </w:rPr>
        <w:t xml:space="preserve">fastest and the </w:t>
      </w:r>
      <w:r w:rsidR="00BA74B7" w:rsidRPr="00F326B1">
        <w:rPr>
          <w:rFonts w:cstheme="minorHAnsi"/>
        </w:rPr>
        <w:t>most accurate algorithm.</w:t>
      </w:r>
      <w:r w:rsidR="000227ED" w:rsidRPr="00F326B1">
        <w:rPr>
          <w:rFonts w:cstheme="minorHAnsi"/>
        </w:rPr>
        <w:t xml:space="preserve"> </w:t>
      </w:r>
    </w:p>
    <w:p w14:paraId="3C5CB00F" w14:textId="6A270CF8" w:rsidR="00C47D83" w:rsidRPr="00F326B1" w:rsidRDefault="00FB537E" w:rsidP="00C27565">
      <w:pPr>
        <w:spacing w:line="240" w:lineRule="auto"/>
        <w:ind w:firstLine="360"/>
        <w:rPr>
          <w:rFonts w:cstheme="minorHAnsi"/>
        </w:rPr>
      </w:pPr>
      <w:r w:rsidRPr="00F326B1">
        <w:rPr>
          <w:rFonts w:cstheme="minorHAnsi"/>
        </w:rPr>
        <w:t>All models were trained using two NVIDIA V100S GPUs, each with 32 GB of memory.</w:t>
      </w:r>
      <w:r w:rsidR="001204D2" w:rsidRPr="00F326B1">
        <w:rPr>
          <w:rFonts w:cstheme="minorHAnsi"/>
        </w:rPr>
        <w:t xml:space="preserve"> Additionally, all photos were condensed to a size of 1280 x 1280 pixels to reduce the overall training time. Batch sizes were kept constant at 8 across all models to better measure training times.</w:t>
      </w:r>
      <w:r w:rsidRPr="00F326B1">
        <w:rPr>
          <w:rFonts w:cstheme="minorHAnsi"/>
        </w:rPr>
        <w:t xml:space="preserve"> </w:t>
      </w:r>
      <w:r w:rsidR="000A53FF" w:rsidRPr="00F326B1">
        <w:rPr>
          <w:rFonts w:cstheme="minorHAnsi"/>
        </w:rPr>
        <w:t>Models were validated during and after training t</w:t>
      </w:r>
      <w:r w:rsidR="002D1AA9" w:rsidRPr="00F326B1">
        <w:rPr>
          <w:rFonts w:cstheme="minorHAnsi"/>
        </w:rPr>
        <w:t>o</w:t>
      </w:r>
      <w:r w:rsidR="0000342C" w:rsidRPr="00F326B1">
        <w:rPr>
          <w:rFonts w:cstheme="minorHAnsi"/>
        </w:rPr>
        <w:t xml:space="preserve"> calculate precision and recall</w:t>
      </w:r>
      <w:r w:rsidR="002D1AA9" w:rsidRPr="00F326B1">
        <w:rPr>
          <w:rFonts w:cstheme="minorHAnsi"/>
        </w:rPr>
        <w:t>.</w:t>
      </w:r>
      <w:r w:rsidR="00BD2486" w:rsidRPr="00F326B1">
        <w:rPr>
          <w:rFonts w:cstheme="minorHAnsi"/>
        </w:rPr>
        <w:t xml:space="preserve"> </w:t>
      </w:r>
      <w:r w:rsidR="003E3496" w:rsidRPr="00F326B1">
        <w:rPr>
          <w:rFonts w:cstheme="minorHAnsi"/>
        </w:rPr>
        <w:t>Once training and validation of models had occurred, detection was performed on a subset of the data.</w:t>
      </w:r>
      <w:r w:rsidR="002B33A9" w:rsidRPr="00F326B1">
        <w:rPr>
          <w:rFonts w:cstheme="minorHAnsi"/>
        </w:rPr>
        <w:t xml:space="preserve"> </w:t>
      </w:r>
      <w:r w:rsidR="003E3496" w:rsidRPr="00F326B1">
        <w:rPr>
          <w:rFonts w:cstheme="minorHAnsi"/>
        </w:rPr>
        <w:t>This test data was then compared to th</w:t>
      </w:r>
      <w:r w:rsidR="00B90E45" w:rsidRPr="00F326B1">
        <w:rPr>
          <w:rFonts w:cstheme="minorHAnsi"/>
        </w:rPr>
        <w:t>e counts performed by hand to estimate the accuracy of our counting models</w:t>
      </w:r>
      <w:r w:rsidR="0000342C" w:rsidRPr="00F326B1">
        <w:rPr>
          <w:rFonts w:cstheme="minorHAnsi"/>
        </w:rPr>
        <w:t xml:space="preserve">. </w:t>
      </w:r>
      <w:r w:rsidR="00C47D83" w:rsidRPr="00F326B1">
        <w:rPr>
          <w:rFonts w:cstheme="minorHAnsi"/>
        </w:rPr>
        <w:t xml:space="preserve"> Additionally, models were characterized using the recall, precision, and </w:t>
      </w:r>
      <w:r w:rsidR="00A053D9" w:rsidRPr="00F326B1">
        <w:rPr>
          <w:rFonts w:cstheme="minorHAnsi"/>
        </w:rPr>
        <w:t>the Mean Average Precision when predicted boxes overlapped more tha</w:t>
      </w:r>
      <w:r w:rsidR="0000342C" w:rsidRPr="00F326B1">
        <w:rPr>
          <w:rFonts w:cstheme="minorHAnsi"/>
        </w:rPr>
        <w:t xml:space="preserve">n </w:t>
      </w:r>
      <w:r w:rsidR="00A053D9" w:rsidRPr="00F326B1">
        <w:rPr>
          <w:rFonts w:cstheme="minorHAnsi"/>
        </w:rPr>
        <w:t>50% (mAP50)</w:t>
      </w:r>
      <w:r w:rsidR="00C47D83" w:rsidRPr="00F326B1">
        <w:rPr>
          <w:rFonts w:cstheme="minorHAnsi"/>
        </w:rPr>
        <w:t xml:space="preserve"> to </w:t>
      </w:r>
      <w:r w:rsidR="00426A98" w:rsidRPr="00F326B1">
        <w:rPr>
          <w:rFonts w:cstheme="minorHAnsi"/>
        </w:rPr>
        <w:t>determine the best model for use.</w:t>
      </w:r>
      <w:r w:rsidR="00CE3DF5" w:rsidRPr="00F326B1">
        <w:rPr>
          <w:rFonts w:cstheme="minorHAnsi"/>
        </w:rPr>
        <w:t xml:space="preserve"> </w:t>
      </w:r>
      <w:r w:rsidR="00A053D9" w:rsidRPr="00F326B1">
        <w:rPr>
          <w:rFonts w:cstheme="minorHAnsi"/>
        </w:rPr>
        <w:t>mAP50-95, or the average precision</w:t>
      </w:r>
      <w:r w:rsidR="0000342C" w:rsidRPr="00F326B1">
        <w:rPr>
          <w:rFonts w:cstheme="minorHAnsi"/>
        </w:rPr>
        <w:t xml:space="preserve"> across multiple overlap thresholds ranging from .5 to .95, was used to further classify the best model. T</w:t>
      </w:r>
      <w:r w:rsidR="00980948" w:rsidRPr="00F326B1">
        <w:rPr>
          <w:rFonts w:cstheme="minorHAnsi"/>
        </w:rPr>
        <w:t xml:space="preserve">raining time and detection time were also </w:t>
      </w:r>
      <w:r w:rsidR="00625DF5" w:rsidRPr="00F326B1">
        <w:rPr>
          <w:rFonts w:cstheme="minorHAnsi"/>
        </w:rPr>
        <w:t>recorded to determine the most accessible model for hardware with lower power</w:t>
      </w:r>
      <w:r w:rsidR="0016667F" w:rsidRPr="00F326B1">
        <w:rPr>
          <w:rFonts w:cstheme="minorHAnsi"/>
        </w:rPr>
        <w:t xml:space="preserve">. </w:t>
      </w:r>
      <w:r w:rsidR="00CE3DF5" w:rsidRPr="00F326B1">
        <w:rPr>
          <w:rFonts w:cstheme="minorHAnsi"/>
        </w:rPr>
        <w:t>The definition of precision and recall are shown below</w:t>
      </w:r>
      <w:r w:rsidR="008A6E52" w:rsidRPr="00F326B1">
        <w:rPr>
          <w:rFonts w:cstheme="minorHAnsi"/>
        </w:rPr>
        <w:t>.</w:t>
      </w:r>
      <w:r w:rsidRPr="00F326B1">
        <w:rPr>
          <w:rFonts w:cstheme="minorHAnsi"/>
        </w:rPr>
        <w:t xml:space="preserve"> </w:t>
      </w:r>
    </w:p>
    <w:p w14:paraId="17379628" w14:textId="0D2AF6F2" w:rsidR="00B90E45"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w:lastRenderedPageBreak/>
            <m:t xml:space="preserve">Precision= </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Positives</m:t>
              </m:r>
            </m:den>
          </m:f>
        </m:oMath>
      </m:oMathPara>
    </w:p>
    <w:p w14:paraId="44504B93" w14:textId="3256F588" w:rsidR="002B33A9" w:rsidRPr="00F326B1" w:rsidRDefault="002B33A9" w:rsidP="00401D7E">
      <w:pPr>
        <w:spacing w:line="240" w:lineRule="auto"/>
        <w:rPr>
          <w:rFonts w:eastAsiaTheme="minorEastAsia" w:cstheme="minorHAnsi"/>
        </w:rPr>
      </w:pPr>
      <m:oMathPara>
        <m:oMathParaPr>
          <m:jc m:val="left"/>
        </m:oMathParaPr>
        <m:oMath>
          <m:r>
            <w:rPr>
              <w:rFonts w:ascii="Cambria Math" w:hAnsi="Cambria Math" w:cstheme="minorHAnsi"/>
            </w:rPr>
            <m:t>Recall=</m:t>
          </m:r>
          <m:f>
            <m:fPr>
              <m:ctrlPr>
                <w:rPr>
                  <w:rFonts w:ascii="Cambria Math" w:hAnsi="Cambria Math" w:cstheme="minorHAnsi"/>
                  <w:i/>
                </w:rPr>
              </m:ctrlPr>
            </m:fPr>
            <m:num>
              <m:r>
                <w:rPr>
                  <w:rFonts w:ascii="Cambria Math" w:hAnsi="Cambria Math" w:cstheme="minorHAnsi"/>
                </w:rPr>
                <m:t>True Positives</m:t>
              </m:r>
            </m:num>
            <m:den>
              <m:r>
                <w:rPr>
                  <w:rFonts w:ascii="Cambria Math" w:hAnsi="Cambria Math" w:cstheme="minorHAnsi"/>
                </w:rPr>
                <m:t>True Positives+False Negatives</m:t>
              </m:r>
            </m:den>
          </m:f>
        </m:oMath>
      </m:oMathPara>
    </w:p>
    <w:p w14:paraId="4AFD6C4F" w14:textId="4950F2F5" w:rsidR="004338E4" w:rsidRPr="00F326B1" w:rsidRDefault="00BB6332" w:rsidP="73F76B51">
      <w:pPr>
        <w:spacing w:line="240" w:lineRule="auto"/>
      </w:pPr>
      <w:r w:rsidRPr="00F326B1">
        <w:rPr>
          <w:rFonts w:cstheme="minorHAnsi"/>
        </w:rPr>
        <w:tab/>
      </w:r>
      <w:r w:rsidRPr="73F76B51">
        <w:t>Once all models were trained, the model with the highest mAP50 was used for counting and further comparisons. Counting was compared by taking the</w:t>
      </w:r>
      <w:r w:rsidR="00BB5F8B" w:rsidRPr="73F76B51">
        <w:t xml:space="preserve"> best</w:t>
      </w:r>
      <w:r w:rsidRPr="73F76B51">
        <w:t xml:space="preserve"> model</w:t>
      </w:r>
      <w:r w:rsidR="00BB5F8B" w:rsidRPr="73F76B51">
        <w:t>’s</w:t>
      </w:r>
      <w:r w:rsidRPr="73F76B51">
        <w:t xml:space="preserve"> outputs on detections and comparing them to manual annotations on the test data. </w:t>
      </w:r>
      <w:r w:rsidR="00091B46" w:rsidRPr="73F76B51">
        <w:t>Temperature treatments were initially compared using all photos regardless of infection status</w:t>
      </w:r>
      <w:r w:rsidR="004649D5" w:rsidRPr="73F76B51">
        <w:t xml:space="preserve"> and a T-test was performed to test for significance</w:t>
      </w:r>
      <w:r w:rsidR="00091B46" w:rsidRPr="73F76B51">
        <w:t>.</w:t>
      </w:r>
      <w:r w:rsidR="004649D5" w:rsidRPr="73F76B51">
        <w:t xml:space="preserve"> Once all photos were cropped down to the hemocytometer square, counts were </w:t>
      </w:r>
      <w:r w:rsidR="003E4F81" w:rsidRPr="73F76B51">
        <w:t>remade,</w:t>
      </w:r>
      <w:r w:rsidR="00D058D0" w:rsidRPr="73F76B51">
        <w:t xml:space="preserve"> and another T-test was performed to compare hemocyte counts.</w:t>
      </w:r>
      <w:r w:rsidR="00091B46" w:rsidRPr="73F76B51">
        <w:t xml:space="preserve"> Once comparisons between temperatures had been performed, the </w:t>
      </w:r>
      <w:r w:rsidR="00D058D0" w:rsidRPr="73F76B51">
        <w:t>cropped photos were</w:t>
      </w:r>
      <w:r w:rsidR="00091B46" w:rsidRPr="73F76B51">
        <w:t xml:space="preserve"> </w:t>
      </w:r>
      <w:r w:rsidR="73D1A4AC" w:rsidRPr="73F76B51">
        <w:t>divided based on</w:t>
      </w:r>
      <w:r w:rsidR="6AAE8860" w:rsidRPr="73F76B51">
        <w:t xml:space="preserve"> their</w:t>
      </w:r>
      <w:r w:rsidR="00091B46" w:rsidRPr="73F76B51">
        <w:t xml:space="preserve"> temperature and infection status</w:t>
      </w:r>
      <w:r w:rsidR="068135B7" w:rsidRPr="73F76B51">
        <w:t>, then their</w:t>
      </w:r>
      <w:r w:rsidR="001455B4">
        <w:t xml:space="preserve"> </w:t>
      </w:r>
      <w:r w:rsidR="00D058D0" w:rsidRPr="73F76B51">
        <w:t xml:space="preserve">counts were plotted. An </w:t>
      </w:r>
      <w:r w:rsidR="00694866" w:rsidRPr="73F76B51">
        <w:t>analysis of covariance</w:t>
      </w:r>
      <w:r w:rsidR="00D058D0" w:rsidRPr="73F76B51">
        <w:t xml:space="preserve"> was </w:t>
      </w:r>
      <w:r w:rsidR="00694866" w:rsidRPr="73F76B51">
        <w:t>performed</w:t>
      </w:r>
      <w:r w:rsidR="76FDD351" w:rsidRPr="73F76B51">
        <w:t xml:space="preserve"> on the data</w:t>
      </w:r>
      <w:r w:rsidR="00D058D0" w:rsidRPr="73F76B51">
        <w:t xml:space="preserve"> </w:t>
      </w:r>
      <w:r w:rsidR="00694866" w:rsidRPr="73F76B51">
        <w:t xml:space="preserve">to </w:t>
      </w:r>
      <w:r w:rsidR="327689DE" w:rsidRPr="73F76B51">
        <w:t xml:space="preserve">determine </w:t>
      </w:r>
      <w:r w:rsidR="1F53C6F9" w:rsidRPr="73F76B51">
        <w:t xml:space="preserve">its </w:t>
      </w:r>
      <w:r w:rsidR="327689DE" w:rsidRPr="73F76B51">
        <w:t>statistical significance</w:t>
      </w:r>
      <w:r w:rsidR="62994090" w:rsidRPr="73F76B51">
        <w:t xml:space="preserve">. </w:t>
      </w:r>
      <w:r w:rsidR="00694866" w:rsidRPr="73F76B51">
        <w:t xml:space="preserve"> </w:t>
      </w:r>
    </w:p>
    <w:p w14:paraId="5DF027CD" w14:textId="5F3EEFCC" w:rsidR="00FC3348" w:rsidRPr="00F326B1" w:rsidRDefault="00F25649" w:rsidP="00401D7E">
      <w:pPr>
        <w:spacing w:line="240" w:lineRule="auto"/>
        <w:rPr>
          <w:rFonts w:cstheme="minorHAnsi"/>
          <w:b/>
          <w:bCs/>
          <w:sz w:val="28"/>
          <w:szCs w:val="28"/>
        </w:rPr>
      </w:pPr>
      <w:r w:rsidRPr="00F326B1">
        <w:rPr>
          <w:rFonts w:cstheme="minorHAnsi"/>
          <w:b/>
          <w:bCs/>
          <w:sz w:val="28"/>
          <w:szCs w:val="28"/>
        </w:rPr>
        <w:t>Results:</w:t>
      </w:r>
    </w:p>
    <w:p w14:paraId="5B412E7D" w14:textId="74DCBDF8" w:rsidR="000A53FF" w:rsidRPr="00F326B1" w:rsidRDefault="00856715" w:rsidP="009B0360">
      <w:pPr>
        <w:spacing w:line="240" w:lineRule="auto"/>
        <w:ind w:firstLine="720"/>
        <w:rPr>
          <w:rFonts w:cstheme="minorHAnsi"/>
        </w:rPr>
      </w:pPr>
      <w:r w:rsidRPr="00F326B1">
        <w:rPr>
          <w:rFonts w:cstheme="minorHAnsi"/>
        </w:rPr>
        <w:t xml:space="preserve">Initial comparison of models showed YOLOv8 </w:t>
      </w:r>
      <w:r w:rsidR="002C7212" w:rsidRPr="00F326B1">
        <w:rPr>
          <w:rFonts w:cstheme="minorHAnsi"/>
        </w:rPr>
        <w:t>has the highest</w:t>
      </w:r>
      <w:r w:rsidR="00DA1ED3" w:rsidRPr="00F326B1">
        <w:rPr>
          <w:rFonts w:cstheme="minorHAnsi"/>
        </w:rPr>
        <w:t xml:space="preserve"> mAP</w:t>
      </w:r>
      <w:r w:rsidR="0000342C" w:rsidRPr="00F326B1">
        <w:rPr>
          <w:rFonts w:cstheme="minorHAnsi"/>
        </w:rPr>
        <w:t>50</w:t>
      </w:r>
      <w:r w:rsidR="00DA1ED3" w:rsidRPr="00F326B1">
        <w:rPr>
          <w:rFonts w:cstheme="minorHAnsi"/>
        </w:rPr>
        <w:t xml:space="preserve"> at 98.</w:t>
      </w:r>
      <w:r w:rsidR="00DD1A59" w:rsidRPr="00F326B1">
        <w:rPr>
          <w:rFonts w:cstheme="minorHAnsi"/>
        </w:rPr>
        <w:t>5</w:t>
      </w:r>
      <w:r w:rsidR="00DA1ED3" w:rsidRPr="00F326B1">
        <w:rPr>
          <w:rFonts w:cstheme="minorHAnsi"/>
        </w:rPr>
        <w:t xml:space="preserve">% on </w:t>
      </w:r>
      <w:proofErr w:type="spellStart"/>
      <w:r w:rsidR="00DA1ED3" w:rsidRPr="00F326B1">
        <w:rPr>
          <w:rFonts w:cstheme="minorHAnsi"/>
        </w:rPr>
        <w:t>unaugmented</w:t>
      </w:r>
      <w:proofErr w:type="spellEnd"/>
      <w:r w:rsidR="00DA1ED3" w:rsidRPr="00F326B1">
        <w:rPr>
          <w:rFonts w:cstheme="minorHAnsi"/>
        </w:rPr>
        <w:t xml:space="preserve"> </w:t>
      </w:r>
      <w:r w:rsidR="009036AF" w:rsidRPr="00F326B1">
        <w:rPr>
          <w:rFonts w:cstheme="minorHAnsi"/>
        </w:rPr>
        <w:t>with a precision of 95.</w:t>
      </w:r>
      <w:r w:rsidR="00DD1A59" w:rsidRPr="00F326B1">
        <w:rPr>
          <w:rFonts w:cstheme="minorHAnsi"/>
        </w:rPr>
        <w:t>4</w:t>
      </w:r>
      <w:r w:rsidR="009036AF" w:rsidRPr="00F326B1">
        <w:rPr>
          <w:rFonts w:cstheme="minorHAnsi"/>
        </w:rPr>
        <w:t>% and a recall of 94.2%</w:t>
      </w:r>
      <w:r w:rsidR="003042DC" w:rsidRPr="00F326B1">
        <w:rPr>
          <w:rFonts w:cstheme="minorHAnsi"/>
        </w:rPr>
        <w:t xml:space="preserve"> (Figure 2)</w:t>
      </w:r>
      <w:r w:rsidR="00DA1ED3" w:rsidRPr="00F326B1">
        <w:rPr>
          <w:rFonts w:cstheme="minorHAnsi"/>
        </w:rPr>
        <w:t xml:space="preserve">. This </w:t>
      </w:r>
      <w:r w:rsidR="00C10DD4" w:rsidRPr="00F326B1">
        <w:rPr>
          <w:rFonts w:cstheme="minorHAnsi"/>
        </w:rPr>
        <w:t>model had a</w:t>
      </w:r>
      <w:r w:rsidR="00DA1ED3" w:rsidRPr="00F326B1">
        <w:rPr>
          <w:rFonts w:cstheme="minorHAnsi"/>
        </w:rPr>
        <w:t xml:space="preserve"> </w:t>
      </w:r>
      <w:r w:rsidR="004D1E99" w:rsidRPr="00F326B1">
        <w:rPr>
          <w:rFonts w:cstheme="minorHAnsi"/>
        </w:rPr>
        <w:t>0</w:t>
      </w:r>
      <w:r w:rsidR="00C10DD4" w:rsidRPr="00F326B1">
        <w:rPr>
          <w:rFonts w:cstheme="minorHAnsi"/>
        </w:rPr>
        <w:t>.04</w:t>
      </w:r>
      <w:r w:rsidR="00DA1ED3" w:rsidRPr="00F326B1">
        <w:rPr>
          <w:rFonts w:cstheme="minorHAnsi"/>
        </w:rPr>
        <w:t>%</w:t>
      </w:r>
      <w:r w:rsidR="00C10DD4" w:rsidRPr="00F326B1">
        <w:rPr>
          <w:rFonts w:cstheme="minorHAnsi"/>
        </w:rPr>
        <w:t xml:space="preserve"> higher mAP50 </w:t>
      </w:r>
      <w:r w:rsidR="00DA1ED3" w:rsidRPr="00F326B1">
        <w:rPr>
          <w:rFonts w:cstheme="minorHAnsi"/>
        </w:rPr>
        <w:t xml:space="preserve">than the most complex YOLOv5 </w:t>
      </w:r>
      <w:r w:rsidR="00C10DD4" w:rsidRPr="00F326B1">
        <w:rPr>
          <w:rFonts w:cstheme="minorHAnsi"/>
        </w:rPr>
        <w:t xml:space="preserve">model and faster R-CNN models. </w:t>
      </w:r>
      <w:r w:rsidR="008A6E52" w:rsidRPr="00F326B1">
        <w:rPr>
          <w:rFonts w:cstheme="minorHAnsi"/>
        </w:rPr>
        <w:t xml:space="preserve">Additionally, compared to the Faster-RCNN model, </w:t>
      </w:r>
      <w:r w:rsidR="008D5325" w:rsidRPr="00F326B1">
        <w:rPr>
          <w:rFonts w:cstheme="minorHAnsi"/>
        </w:rPr>
        <w:t>both YOLOv5 and YOLO</w:t>
      </w:r>
      <w:r w:rsidR="00EB0D79">
        <w:rPr>
          <w:rFonts w:cstheme="minorHAnsi"/>
        </w:rPr>
        <w:t>v</w:t>
      </w:r>
      <w:r w:rsidR="008D5325" w:rsidRPr="00F326B1">
        <w:rPr>
          <w:rFonts w:cstheme="minorHAnsi"/>
        </w:rPr>
        <w:t xml:space="preserve">8 had </w:t>
      </w:r>
      <w:r w:rsidR="00C10DD4" w:rsidRPr="00F326B1">
        <w:rPr>
          <w:rFonts w:cstheme="minorHAnsi"/>
        </w:rPr>
        <w:t xml:space="preserve">overall </w:t>
      </w:r>
      <w:r w:rsidR="008D5325" w:rsidRPr="00F326B1">
        <w:rPr>
          <w:rFonts w:cstheme="minorHAnsi"/>
        </w:rPr>
        <w:t>shorter training times</w:t>
      </w:r>
      <w:r w:rsidR="00C10DD4" w:rsidRPr="00F326B1">
        <w:rPr>
          <w:rFonts w:cstheme="minorHAnsi"/>
        </w:rPr>
        <w:t xml:space="preserve"> </w:t>
      </w:r>
      <w:r w:rsidR="003042DC" w:rsidRPr="00F326B1">
        <w:rPr>
          <w:rFonts w:cstheme="minorHAnsi"/>
        </w:rPr>
        <w:t>(Table 1)</w:t>
      </w:r>
      <w:r w:rsidR="008D5325" w:rsidRPr="00F326B1">
        <w:rPr>
          <w:rFonts w:cstheme="minorHAnsi"/>
        </w:rPr>
        <w:t xml:space="preserve">. </w:t>
      </w:r>
      <w:r w:rsidR="004D1E99" w:rsidRPr="00F326B1">
        <w:rPr>
          <w:rFonts w:cstheme="minorHAnsi"/>
        </w:rPr>
        <w:t>YOLO8 also showed a higher mAP50-95 than both models. A</w:t>
      </w:r>
      <w:r w:rsidR="003042DC" w:rsidRPr="00F326B1">
        <w:rPr>
          <w:rFonts w:cstheme="minorHAnsi"/>
        </w:rPr>
        <w:t>ugmenting photos</w:t>
      </w:r>
      <w:r w:rsidR="004D1E99" w:rsidRPr="00F326B1">
        <w:rPr>
          <w:rFonts w:cstheme="minorHAnsi"/>
        </w:rPr>
        <w:t xml:space="preserve"> to increase training data had surprisingly little effect on accuracy and precision.</w:t>
      </w:r>
      <w:r w:rsidR="003042DC" w:rsidRPr="00F326B1">
        <w:rPr>
          <w:rFonts w:cstheme="minorHAnsi"/>
        </w:rPr>
        <w:t xml:space="preserve"> </w:t>
      </w:r>
      <w:r w:rsidR="004D1E99" w:rsidRPr="00F326B1">
        <w:rPr>
          <w:rFonts w:cstheme="minorHAnsi"/>
        </w:rPr>
        <w:t>YOLO</w:t>
      </w:r>
      <w:r w:rsidR="00EB0D79">
        <w:rPr>
          <w:rFonts w:cstheme="minorHAnsi"/>
        </w:rPr>
        <w:t>v</w:t>
      </w:r>
      <w:r w:rsidR="004D1E99" w:rsidRPr="00F326B1">
        <w:rPr>
          <w:rFonts w:cstheme="minorHAnsi"/>
        </w:rPr>
        <w:t xml:space="preserve">8 trained on augmented photos had a slightly higher mAP50 of 0.01, but a lower </w:t>
      </w:r>
      <w:r w:rsidR="009C5ECF" w:rsidRPr="00F326B1">
        <w:rPr>
          <w:rFonts w:cstheme="minorHAnsi"/>
        </w:rPr>
        <w:t>mAP50-95 compared to YOLO</w:t>
      </w:r>
      <w:r w:rsidR="00EB0D79">
        <w:rPr>
          <w:rFonts w:cstheme="minorHAnsi"/>
        </w:rPr>
        <w:t>v</w:t>
      </w:r>
      <w:r w:rsidR="009C5ECF" w:rsidRPr="00F326B1">
        <w:rPr>
          <w:rFonts w:cstheme="minorHAnsi"/>
        </w:rPr>
        <w:t xml:space="preserve">8 models trained on </w:t>
      </w:r>
      <w:proofErr w:type="spellStart"/>
      <w:r w:rsidR="009C5ECF" w:rsidRPr="00F326B1">
        <w:rPr>
          <w:rFonts w:cstheme="minorHAnsi"/>
        </w:rPr>
        <w:t>unaugmented</w:t>
      </w:r>
      <w:proofErr w:type="spellEnd"/>
      <w:r w:rsidR="009C5ECF" w:rsidRPr="00F326B1">
        <w:rPr>
          <w:rFonts w:cstheme="minorHAnsi"/>
        </w:rPr>
        <w:t xml:space="preserve"> data. Other models followed similar trends where augmentation had little to no effect on the accuracy of the model</w:t>
      </w:r>
      <w:r w:rsidR="00862016" w:rsidRPr="00F326B1">
        <w:rPr>
          <w:rFonts w:cstheme="minorHAnsi"/>
        </w:rPr>
        <w:t>.</w:t>
      </w:r>
      <w:r w:rsidR="009B0360" w:rsidRPr="00F326B1">
        <w:rPr>
          <w:rFonts w:cstheme="minorHAnsi"/>
        </w:rPr>
        <w:t xml:space="preserve"> </w:t>
      </w:r>
      <w:r w:rsidR="00CA14F7" w:rsidRPr="00F326B1">
        <w:rPr>
          <w:rFonts w:cstheme="minorHAnsi"/>
        </w:rPr>
        <w:t xml:space="preserve">Due to </w:t>
      </w:r>
      <w:r w:rsidR="009B0360" w:rsidRPr="00F326B1">
        <w:rPr>
          <w:rFonts w:cstheme="minorHAnsi"/>
        </w:rPr>
        <w:t>having the</w:t>
      </w:r>
      <w:r w:rsidR="00CA14F7" w:rsidRPr="00F326B1">
        <w:rPr>
          <w:rFonts w:cstheme="minorHAnsi"/>
        </w:rPr>
        <w:t xml:space="preserve"> highest accuracy, YOLO</w:t>
      </w:r>
      <w:r w:rsidR="00EB0D79">
        <w:rPr>
          <w:rFonts w:cstheme="minorHAnsi"/>
        </w:rPr>
        <w:t>v</w:t>
      </w:r>
      <w:r w:rsidR="00CA14F7" w:rsidRPr="00F326B1">
        <w:rPr>
          <w:rFonts w:cstheme="minorHAnsi"/>
        </w:rPr>
        <w:t>8 was used for counting hemocytes</w:t>
      </w:r>
      <w:r w:rsidR="00BB6332" w:rsidRPr="00F326B1">
        <w:rPr>
          <w:rFonts w:cstheme="minorHAnsi"/>
        </w:rPr>
        <w:t xml:space="preserve"> and any further analysis</w:t>
      </w:r>
      <w:r w:rsidR="00CA14F7" w:rsidRPr="00F326B1">
        <w:rPr>
          <w:rFonts w:cstheme="minorHAnsi"/>
        </w:rPr>
        <w:t xml:space="preserve"> present in photos.  </w:t>
      </w:r>
      <w:r w:rsidR="003042DC" w:rsidRPr="00F326B1">
        <w:rPr>
          <w:rFonts w:cstheme="minorHAnsi"/>
        </w:rPr>
        <w:t>Compared to actual counts, counts generated from the</w:t>
      </w:r>
      <w:r w:rsidR="00CA14F7" w:rsidRPr="00F326B1">
        <w:rPr>
          <w:rFonts w:cstheme="minorHAnsi"/>
        </w:rPr>
        <w:t xml:space="preserve"> </w:t>
      </w:r>
      <w:r w:rsidR="003042DC" w:rsidRPr="00F326B1">
        <w:rPr>
          <w:rFonts w:cstheme="minorHAnsi"/>
        </w:rPr>
        <w:t xml:space="preserve">model were mostly </w:t>
      </w:r>
      <w:r w:rsidR="00D45B87" w:rsidRPr="00F326B1">
        <w:rPr>
          <w:rFonts w:cstheme="minorHAnsi"/>
        </w:rPr>
        <w:t>accurate,</w:t>
      </w:r>
      <w:r w:rsidR="003042DC" w:rsidRPr="00F326B1">
        <w:rPr>
          <w:rFonts w:cstheme="minorHAnsi"/>
        </w:rPr>
        <w:t xml:space="preserve"> only missing one or two hemocytes for the most part. The accuracy of counts also tended to decrease as more hemocytes were present within the photo (Figure 3)</w:t>
      </w:r>
      <w:r w:rsidR="00AF3F94" w:rsidRPr="00F326B1">
        <w:rPr>
          <w:rFonts w:cstheme="minorHAnsi"/>
        </w:rPr>
        <w:t xml:space="preserve">. </w:t>
      </w:r>
      <w:r w:rsidR="00CA14F7" w:rsidRPr="00F326B1">
        <w:rPr>
          <w:rFonts w:cstheme="minorHAnsi"/>
        </w:rPr>
        <w:t xml:space="preserve">False </w:t>
      </w:r>
      <w:r w:rsidR="009B5AAF" w:rsidRPr="00F326B1">
        <w:rPr>
          <w:rFonts w:cstheme="minorHAnsi"/>
        </w:rPr>
        <w:t>p</w:t>
      </w:r>
      <w:r w:rsidR="00CA14F7" w:rsidRPr="00F326B1">
        <w:rPr>
          <w:rFonts w:cstheme="minorHAnsi"/>
        </w:rPr>
        <w:t>ositives</w:t>
      </w:r>
      <w:r w:rsidR="00CF6D11" w:rsidRPr="00F326B1">
        <w:rPr>
          <w:rFonts w:cstheme="minorHAnsi"/>
        </w:rPr>
        <w:t xml:space="preserve"> tended to be small objects on the edge of </w:t>
      </w:r>
      <w:r w:rsidR="00D45B87" w:rsidRPr="00F326B1">
        <w:rPr>
          <w:rFonts w:cstheme="minorHAnsi"/>
        </w:rPr>
        <w:t>photos, or cells with a similar size and shape to hemocytes.</w:t>
      </w:r>
      <w:r w:rsidR="00CF6D11" w:rsidRPr="00F326B1">
        <w:rPr>
          <w:rFonts w:cstheme="minorHAnsi"/>
        </w:rPr>
        <w:t xml:space="preserve"> </w:t>
      </w:r>
      <w:r w:rsidR="00CA14F7" w:rsidRPr="00F326B1">
        <w:rPr>
          <w:rFonts w:cstheme="minorHAnsi"/>
        </w:rPr>
        <w:t xml:space="preserve">False negatives tended to occur when a hemocyte was out of focus or clustered together with </w:t>
      </w:r>
      <w:r w:rsidR="00B41349" w:rsidRPr="00F326B1">
        <w:rPr>
          <w:rFonts w:cstheme="minorHAnsi"/>
        </w:rPr>
        <w:t>many other</w:t>
      </w:r>
      <w:r w:rsidR="00CA14F7" w:rsidRPr="00F326B1">
        <w:rPr>
          <w:rFonts w:cstheme="minorHAnsi"/>
        </w:rPr>
        <w:t xml:space="preserve"> hemocytes. </w:t>
      </w:r>
      <w:r w:rsidR="004A2925">
        <w:rPr>
          <w:rFonts w:cstheme="minorHAnsi"/>
        </w:rPr>
        <w:t xml:space="preserve">Counting by hand took on average </w:t>
      </w:r>
      <w:r w:rsidR="004A2925" w:rsidRPr="004A2925">
        <w:rPr>
          <w:rFonts w:cstheme="minorHAnsi"/>
          <w:color w:val="FF0000"/>
        </w:rPr>
        <w:t>XX</w:t>
      </w:r>
      <w:r w:rsidR="004A2925">
        <w:rPr>
          <w:rFonts w:cstheme="minorHAnsi"/>
        </w:rPr>
        <w:t xml:space="preserve"> number of seconds while computers were able to detect hemocytes on the same photos in less time.</w:t>
      </w:r>
    </w:p>
    <w:p w14:paraId="1516438A" w14:textId="581B6478" w:rsidR="00BC5067" w:rsidRPr="00F326B1" w:rsidRDefault="00BC5067" w:rsidP="00401D7E">
      <w:pPr>
        <w:spacing w:line="240" w:lineRule="auto"/>
        <w:rPr>
          <w:rFonts w:cstheme="minorHAnsi"/>
          <w:color w:val="000000" w:themeColor="text1"/>
          <w:shd w:val="clear" w:color="auto" w:fill="FFFFFF"/>
        </w:rPr>
      </w:pPr>
      <w:r w:rsidRPr="00F326B1">
        <w:rPr>
          <w:rFonts w:cstheme="minorHAnsi"/>
        </w:rPr>
        <w:tab/>
      </w:r>
      <w:commentRangeStart w:id="0"/>
      <w:r w:rsidR="00776922" w:rsidRPr="00F326B1">
        <w:rPr>
          <w:rFonts w:cstheme="minorHAnsi"/>
        </w:rPr>
        <w:t>When using uncropped photos</w:t>
      </w:r>
      <w:r w:rsidR="00A857E1" w:rsidRPr="00F326B1">
        <w:rPr>
          <w:rFonts w:cstheme="minorHAnsi"/>
        </w:rPr>
        <w:t xml:space="preserve"> </w:t>
      </w:r>
      <w:commentRangeEnd w:id="0"/>
      <w:r w:rsidR="00461F5C">
        <w:rPr>
          <w:rStyle w:val="CommentReference"/>
        </w:rPr>
        <w:commentReference w:id="0"/>
      </w:r>
      <w:r w:rsidR="00A857E1" w:rsidRPr="00F326B1">
        <w:rPr>
          <w:rFonts w:cstheme="minorHAnsi"/>
        </w:rPr>
        <w:t>an</w:t>
      </w:r>
      <w:r w:rsidR="00B513E7" w:rsidRPr="00F326B1">
        <w:rPr>
          <w:rFonts w:cstheme="minorHAnsi"/>
        </w:rPr>
        <w:t xml:space="preserve">d comparing all photos from the 26 </w:t>
      </w:r>
      <w:r w:rsidR="00B513E7" w:rsidRPr="00F326B1">
        <w:rPr>
          <w:rFonts w:cstheme="minorHAnsi"/>
          <w:color w:val="000000" w:themeColor="text1"/>
          <w:shd w:val="clear" w:color="auto" w:fill="FFFFFF"/>
        </w:rPr>
        <w:t>°C</w:t>
      </w:r>
      <w:r w:rsidR="00B513E7" w:rsidRPr="00F326B1">
        <w:rPr>
          <w:rFonts w:cstheme="minorHAnsi"/>
        </w:rPr>
        <w:t xml:space="preserve"> to the 31 </w:t>
      </w:r>
      <w:r w:rsidR="00B513E7" w:rsidRPr="00F326B1">
        <w:rPr>
          <w:rFonts w:cstheme="minorHAnsi"/>
          <w:color w:val="000000" w:themeColor="text1"/>
          <w:shd w:val="clear" w:color="auto" w:fill="FFFFFF"/>
        </w:rPr>
        <w:t>°C</w:t>
      </w:r>
      <w:r w:rsidR="00B513E7" w:rsidRPr="00F326B1">
        <w:rPr>
          <w:rFonts w:cstheme="minorHAnsi"/>
        </w:rPr>
        <w:t xml:space="preserve"> treatment</w:t>
      </w:r>
      <w:r w:rsidR="00776922" w:rsidRPr="00F326B1">
        <w:rPr>
          <w:rFonts w:cstheme="minorHAnsi"/>
        </w:rPr>
        <w:t>, c</w:t>
      </w:r>
      <w:r w:rsidR="00BD4FE9" w:rsidRPr="00F326B1">
        <w:rPr>
          <w:rFonts w:cstheme="minorHAnsi"/>
        </w:rPr>
        <w:t>aterpillars</w:t>
      </w:r>
      <w:r w:rsidR="00F03234" w:rsidRPr="00F326B1">
        <w:rPr>
          <w:rFonts w:cstheme="minorHAnsi"/>
        </w:rPr>
        <w:t xml:space="preserve"> at temperature treatment 26 </w:t>
      </w:r>
      <w:r w:rsidR="00F03234" w:rsidRPr="00F326B1">
        <w:rPr>
          <w:rFonts w:cstheme="minorHAnsi"/>
          <w:color w:val="000000" w:themeColor="text1"/>
          <w:shd w:val="clear" w:color="auto" w:fill="FFFFFF"/>
        </w:rPr>
        <w:t>°C</w:t>
      </w:r>
      <w:r w:rsidR="00BD4FE9" w:rsidRPr="00F326B1">
        <w:rPr>
          <w:rFonts w:cstheme="minorHAnsi"/>
          <w:color w:val="000000" w:themeColor="text1"/>
          <w:shd w:val="clear" w:color="auto" w:fill="FFFFFF"/>
        </w:rPr>
        <w:t xml:space="preserve"> showed a higher mean hemocyte count of </w:t>
      </w:r>
      <w:r w:rsidR="006B2CDD" w:rsidRPr="00F326B1">
        <w:rPr>
          <w:rFonts w:cstheme="minorHAnsi"/>
          <w:color w:val="000000" w:themeColor="text1"/>
          <w:shd w:val="clear" w:color="auto" w:fill="FFFFFF"/>
        </w:rPr>
        <w:t>70.67</w:t>
      </w:r>
      <w:r w:rsidR="00BD4FE9" w:rsidRPr="00F326B1">
        <w:rPr>
          <w:rFonts w:cstheme="minorHAnsi"/>
          <w:color w:val="000000" w:themeColor="text1"/>
          <w:shd w:val="clear" w:color="auto" w:fill="FFFFFF"/>
        </w:rPr>
        <w:t xml:space="preserve">. Caterpillars reared in the 31 °C treatment showed a mean count of </w:t>
      </w:r>
      <w:r w:rsidR="0027413C" w:rsidRPr="00F326B1">
        <w:rPr>
          <w:rFonts w:cstheme="minorHAnsi"/>
          <w:color w:val="000000" w:themeColor="text1"/>
          <w:shd w:val="clear" w:color="auto" w:fill="FFFFFF"/>
        </w:rPr>
        <w:t>62.16 (Fig 4)</w:t>
      </w:r>
      <w:r w:rsidR="00BD4FE9" w:rsidRPr="00F326B1">
        <w:rPr>
          <w:rFonts w:cstheme="minorHAnsi"/>
          <w:color w:val="000000" w:themeColor="text1"/>
          <w:shd w:val="clear" w:color="auto" w:fill="FFFFFF"/>
        </w:rPr>
        <w:t xml:space="preserve">. A t-test of the two treatments yielded a p-value of </w:t>
      </w:r>
      <w:r w:rsidR="006B2CDD" w:rsidRPr="00F326B1">
        <w:rPr>
          <w:rFonts w:cstheme="minorHAnsi"/>
          <w:color w:val="000000" w:themeColor="text1"/>
          <w:shd w:val="clear" w:color="auto" w:fill="FFFFFF"/>
        </w:rPr>
        <w:t>0.0486</w:t>
      </w:r>
      <w:r w:rsidR="00995430" w:rsidRPr="00F326B1">
        <w:rPr>
          <w:rFonts w:cstheme="minorHAnsi"/>
          <w:color w:val="000000" w:themeColor="text1"/>
          <w:shd w:val="clear" w:color="auto" w:fill="FFFFFF"/>
        </w:rPr>
        <w:t>, meaning that the lower temperature populations showed a</w:t>
      </w:r>
      <w:r w:rsidR="006B7BAA" w:rsidRPr="00F326B1">
        <w:rPr>
          <w:rFonts w:cstheme="minorHAnsi"/>
          <w:color w:val="000000" w:themeColor="text1"/>
          <w:shd w:val="clear" w:color="auto" w:fill="FFFFFF"/>
        </w:rPr>
        <w:t>n overall</w:t>
      </w:r>
      <w:r w:rsidR="00995430" w:rsidRPr="00F326B1">
        <w:rPr>
          <w:rFonts w:cstheme="minorHAnsi"/>
          <w:color w:val="000000" w:themeColor="text1"/>
          <w:shd w:val="clear" w:color="auto" w:fill="FFFFFF"/>
        </w:rPr>
        <w:t xml:space="preserve"> stronger response</w:t>
      </w:r>
      <w:r w:rsidR="006B7BAA" w:rsidRPr="00F326B1">
        <w:rPr>
          <w:rFonts w:cstheme="minorHAnsi"/>
          <w:color w:val="000000" w:themeColor="text1"/>
          <w:shd w:val="clear" w:color="auto" w:fill="FFFFFF"/>
        </w:rPr>
        <w:t xml:space="preserve"> regardless of disease </w:t>
      </w:r>
      <w:r w:rsidR="00A87E34" w:rsidRPr="00F326B1">
        <w:rPr>
          <w:rFonts w:cstheme="minorHAnsi"/>
          <w:color w:val="000000" w:themeColor="text1"/>
          <w:shd w:val="clear" w:color="auto" w:fill="FFFFFF"/>
        </w:rPr>
        <w:t>presence</w:t>
      </w:r>
      <w:r w:rsidR="006B7BAA" w:rsidRPr="00F326B1">
        <w:rPr>
          <w:rFonts w:cstheme="minorHAnsi"/>
          <w:color w:val="000000" w:themeColor="text1"/>
          <w:shd w:val="clear" w:color="auto" w:fill="FFFFFF"/>
        </w:rPr>
        <w:t xml:space="preserve">. </w:t>
      </w:r>
      <w:r w:rsidR="00776922" w:rsidRPr="00F326B1">
        <w:rPr>
          <w:rFonts w:cstheme="minorHAnsi"/>
          <w:color w:val="000000" w:themeColor="text1"/>
          <w:shd w:val="clear" w:color="auto" w:fill="FFFFFF"/>
        </w:rPr>
        <w:t>When cropping</w:t>
      </w:r>
      <w:r w:rsidR="000D1573" w:rsidRPr="00F326B1">
        <w:rPr>
          <w:rFonts w:cstheme="minorHAnsi"/>
          <w:color w:val="000000" w:themeColor="text1"/>
          <w:shd w:val="clear" w:color="auto" w:fill="FFFFFF"/>
        </w:rPr>
        <w:t xml:space="preserve"> the photos down to squares on the </w:t>
      </w:r>
      <w:r w:rsidR="00B513E7" w:rsidRPr="00F326B1">
        <w:rPr>
          <w:rFonts w:cstheme="minorHAnsi"/>
          <w:color w:val="000000" w:themeColor="text1"/>
          <w:shd w:val="clear" w:color="auto" w:fill="FFFFFF"/>
        </w:rPr>
        <w:t>hemocytometer</w:t>
      </w:r>
      <w:r w:rsidR="00776922" w:rsidRPr="00F326B1">
        <w:rPr>
          <w:rFonts w:cstheme="minorHAnsi"/>
          <w:color w:val="000000" w:themeColor="text1"/>
          <w:shd w:val="clear" w:color="auto" w:fill="FFFFFF"/>
        </w:rPr>
        <w:t>, the 26 °C treatments ha</w:t>
      </w:r>
      <w:r w:rsidR="00A857E1" w:rsidRPr="00F326B1">
        <w:rPr>
          <w:rFonts w:cstheme="minorHAnsi"/>
          <w:color w:val="000000" w:themeColor="text1"/>
          <w:shd w:val="clear" w:color="auto" w:fill="FFFFFF"/>
        </w:rPr>
        <w:t>d</w:t>
      </w:r>
      <w:r w:rsidR="00776922" w:rsidRPr="00F326B1">
        <w:rPr>
          <w:rFonts w:cstheme="minorHAnsi"/>
          <w:color w:val="000000" w:themeColor="text1"/>
          <w:shd w:val="clear" w:color="auto" w:fill="FFFFFF"/>
        </w:rPr>
        <w:t xml:space="preserve"> an average of 32.04 hemocytes and the 31 °C had an average of 29.65</w:t>
      </w:r>
      <w:r w:rsidR="00A857E1" w:rsidRPr="00F326B1">
        <w:rPr>
          <w:rFonts w:cstheme="minorHAnsi"/>
          <w:color w:val="000000" w:themeColor="text1"/>
          <w:shd w:val="clear" w:color="auto" w:fill="FFFFFF"/>
        </w:rPr>
        <w:t xml:space="preserve"> hemocytes</w:t>
      </w:r>
      <w:r w:rsidR="00B9222F" w:rsidRPr="00F326B1">
        <w:rPr>
          <w:rFonts w:cstheme="minorHAnsi"/>
          <w:color w:val="000000" w:themeColor="text1"/>
          <w:shd w:val="clear" w:color="auto" w:fill="FFFFFF"/>
        </w:rPr>
        <w:t xml:space="preserve"> (Fig. 5)</w:t>
      </w:r>
      <w:r w:rsidR="00A857E1" w:rsidRPr="00F326B1">
        <w:rPr>
          <w:rFonts w:cstheme="minorHAnsi"/>
          <w:color w:val="000000" w:themeColor="text1"/>
          <w:shd w:val="clear" w:color="auto" w:fill="FFFFFF"/>
        </w:rPr>
        <w:t>. However, there was no significant difference between hemocytes when focusing specifically on squares (p = 0.216)</w:t>
      </w:r>
      <w:r w:rsidR="000D1573" w:rsidRPr="00F326B1">
        <w:rPr>
          <w:rFonts w:cstheme="minorHAnsi"/>
          <w:color w:val="000000" w:themeColor="text1"/>
          <w:shd w:val="clear" w:color="auto" w:fill="FFFFFF"/>
        </w:rPr>
        <w:t>.</w:t>
      </w:r>
      <w:r w:rsidR="002C32F2" w:rsidRPr="00F326B1">
        <w:rPr>
          <w:rFonts w:cstheme="minorHAnsi"/>
          <w:color w:val="000000" w:themeColor="text1"/>
          <w:shd w:val="clear" w:color="auto" w:fill="FFFFFF"/>
        </w:rPr>
        <w:t xml:space="preserve"> </w:t>
      </w:r>
    </w:p>
    <w:p w14:paraId="09FAE2B8" w14:textId="02A125C9" w:rsidR="00862016" w:rsidRPr="00F326B1" w:rsidRDefault="00862016" w:rsidP="00401D7E">
      <w:pPr>
        <w:spacing w:line="240" w:lineRule="auto"/>
        <w:rPr>
          <w:rFonts w:cstheme="minorHAnsi"/>
          <w:color w:val="000000" w:themeColor="text1"/>
          <w:shd w:val="clear" w:color="auto" w:fill="FFFFFF"/>
        </w:rPr>
      </w:pPr>
      <w:r w:rsidRPr="00F326B1">
        <w:rPr>
          <w:rFonts w:cstheme="minorHAnsi"/>
          <w:color w:val="000000" w:themeColor="text1"/>
          <w:shd w:val="clear" w:color="auto" w:fill="FFFFFF"/>
        </w:rPr>
        <w:tab/>
      </w:r>
      <w:commentRangeStart w:id="1"/>
      <w:r w:rsidRPr="00F326B1">
        <w:rPr>
          <w:rFonts w:cstheme="minorHAnsi"/>
          <w:color w:val="000000" w:themeColor="text1"/>
          <w:shd w:val="clear" w:color="auto" w:fill="FFFFFF"/>
        </w:rPr>
        <w:t>Further</w:t>
      </w:r>
      <w:commentRangeEnd w:id="1"/>
      <w:r w:rsidRPr="00F326B1">
        <w:rPr>
          <w:rStyle w:val="CommentReference"/>
          <w:rFonts w:cstheme="minorHAnsi"/>
        </w:rPr>
        <w:commentReference w:id="1"/>
      </w:r>
      <w:r w:rsidRPr="00F326B1">
        <w:rPr>
          <w:rFonts w:cstheme="minorHAnsi"/>
          <w:color w:val="000000" w:themeColor="text1"/>
          <w:shd w:val="clear" w:color="auto" w:fill="FFFFFF"/>
        </w:rPr>
        <w:t xml:space="preserve"> breaking down temperature treatments into coevolved and control vs infected showed that coevolved colonies tended to have higher hemocyte counts regardless of the presence of virus. </w:t>
      </w:r>
      <w:r w:rsidR="00FE05E4" w:rsidRPr="00F326B1">
        <w:rPr>
          <w:rFonts w:cstheme="minorHAnsi"/>
          <w:color w:val="000000" w:themeColor="text1"/>
          <w:shd w:val="clear" w:color="auto" w:fill="FFFFFF"/>
        </w:rPr>
        <w:t xml:space="preserve">No significant difference in hemocyte counts was observed between the infected coevolved populations at 26 and 31 °C.  Uninfected coevolved populations saw a significantly higher number of hemocytes in the 26 °C treatments compared to the 31°C (Figure 5). </w:t>
      </w:r>
      <w:r w:rsidR="00CB48ED" w:rsidRPr="00F326B1">
        <w:rPr>
          <w:rFonts w:cstheme="minorHAnsi"/>
          <w:color w:val="000000" w:themeColor="text1"/>
          <w:shd w:val="clear" w:color="auto" w:fill="FFFFFF"/>
        </w:rPr>
        <w:t xml:space="preserve">Infected control populations saw a significant difference in counts with a higher mean in the 26°C population. Finally, the uninfected control showed </w:t>
      </w:r>
      <w:r w:rsidR="00CB48ED" w:rsidRPr="00F326B1">
        <w:rPr>
          <w:rFonts w:cstheme="minorHAnsi"/>
          <w:color w:val="000000" w:themeColor="text1"/>
          <w:shd w:val="clear" w:color="auto" w:fill="FFFFFF"/>
        </w:rPr>
        <w:lastRenderedPageBreak/>
        <w:t xml:space="preserve">the opposite effect where the 31°C treatment had a higher average hemocyte count than the </w:t>
      </w:r>
      <w:r w:rsidR="006F023B" w:rsidRPr="00F326B1">
        <w:rPr>
          <w:rFonts w:cstheme="minorHAnsi"/>
          <w:color w:val="000000" w:themeColor="text1"/>
          <w:shd w:val="clear" w:color="auto" w:fill="FFFFFF"/>
        </w:rPr>
        <w:t>26°C treatment.</w:t>
      </w:r>
    </w:p>
    <w:p w14:paraId="27734867" w14:textId="77777777" w:rsidR="002C32F2" w:rsidRPr="00F326B1" w:rsidRDefault="002C32F2" w:rsidP="00401D7E">
      <w:pPr>
        <w:spacing w:line="240" w:lineRule="auto"/>
        <w:rPr>
          <w:rFonts w:cstheme="minorHAnsi"/>
        </w:rPr>
      </w:pPr>
    </w:p>
    <w:p w14:paraId="76C9817A" w14:textId="7885B8F7" w:rsidR="00F25649" w:rsidRPr="00F326B1" w:rsidRDefault="00F25649" w:rsidP="00401D7E">
      <w:pPr>
        <w:spacing w:line="240" w:lineRule="auto"/>
        <w:rPr>
          <w:rFonts w:cstheme="minorHAnsi"/>
          <w:b/>
          <w:bCs/>
          <w:sz w:val="28"/>
          <w:szCs w:val="28"/>
        </w:rPr>
      </w:pPr>
      <w:r w:rsidRPr="00F326B1">
        <w:rPr>
          <w:rFonts w:cstheme="minorHAnsi"/>
          <w:b/>
          <w:bCs/>
          <w:sz w:val="28"/>
          <w:szCs w:val="28"/>
        </w:rPr>
        <w:t>Discussion:</w:t>
      </w:r>
    </w:p>
    <w:p w14:paraId="1A262990" w14:textId="07B6A0DE" w:rsidR="00F326B1" w:rsidRPr="00F326B1" w:rsidRDefault="004A2925" w:rsidP="73F76B51">
      <w:pPr>
        <w:spacing w:line="240" w:lineRule="auto"/>
        <w:ind w:firstLine="720"/>
      </w:pPr>
      <w:r w:rsidRPr="73F76B51">
        <w:t>Using</w:t>
      </w:r>
      <w:r w:rsidR="001455B4">
        <w:t xml:space="preserve"> object detection algorithms </w:t>
      </w:r>
      <w:r w:rsidRPr="73F76B51">
        <w:t xml:space="preserve">to count </w:t>
      </w:r>
      <w:r w:rsidR="0CD99301" w:rsidRPr="73F76B51">
        <w:t>hemocytes</w:t>
      </w:r>
      <w:r w:rsidR="001455B4">
        <w:t xml:space="preserve"> in</w:t>
      </w:r>
      <w:r w:rsidR="77820573" w:rsidRPr="73F76B51">
        <w:t xml:space="preserve"> </w:t>
      </w:r>
      <w:r w:rsidR="548A7A44" w:rsidRPr="73F76B51">
        <w:t xml:space="preserve">images </w:t>
      </w:r>
      <w:r w:rsidRPr="73F76B51">
        <w:t xml:space="preserve">was significantly faster than counting </w:t>
      </w:r>
      <w:r w:rsidR="2FC05441" w:rsidRPr="73F76B51">
        <w:t>manually</w:t>
      </w:r>
      <w:r w:rsidRPr="73F76B51">
        <w:t xml:space="preserve">. </w:t>
      </w:r>
      <w:r w:rsidR="0B205396" w:rsidRPr="73F76B51">
        <w:t xml:space="preserve">Utilizing this method </w:t>
      </w:r>
      <w:r w:rsidRPr="73F76B51">
        <w:t xml:space="preserve">has the potential to </w:t>
      </w:r>
      <w:r w:rsidR="4FF32880" w:rsidRPr="73F76B51">
        <w:t xml:space="preserve">reduce </w:t>
      </w:r>
      <w:r w:rsidR="1186E9FA" w:rsidRPr="73F76B51">
        <w:t>the amount of time and effort required for counting and analyzing</w:t>
      </w:r>
      <w:r w:rsidRPr="73F76B51">
        <w:t xml:space="preserve"> large </w:t>
      </w:r>
      <w:r w:rsidR="560E336D" w:rsidRPr="73F76B51">
        <w:t xml:space="preserve">volumes </w:t>
      </w:r>
      <w:r w:rsidRPr="73F76B51">
        <w:t xml:space="preserve">of immune response data. </w:t>
      </w:r>
      <w:r w:rsidR="2A8E8226" w:rsidRPr="73F76B51">
        <w:t xml:space="preserve">Although </w:t>
      </w:r>
      <w:r w:rsidRPr="73F76B51">
        <w:t xml:space="preserve">the detection is not always </w:t>
      </w:r>
      <w:r w:rsidR="2917AB60" w:rsidRPr="73F76B51">
        <w:t xml:space="preserve">completely </w:t>
      </w:r>
      <w:r w:rsidRPr="73F76B51">
        <w:t xml:space="preserve">accurate, the predictions </w:t>
      </w:r>
      <w:r w:rsidR="177BCB67" w:rsidRPr="73F76B51">
        <w:t xml:space="preserve">consistently follow a </w:t>
      </w:r>
      <w:r w:rsidRPr="73F76B51">
        <w:t>trend close to a 1 to 1 line</w:t>
      </w:r>
      <w:r w:rsidR="65835CB8" w:rsidRPr="73F76B51">
        <w:t xml:space="preserve">. </w:t>
      </w:r>
      <w:r w:rsidR="34C95875" w:rsidRPr="73F76B51">
        <w:t xml:space="preserve">Additionally, the predicted counts typically </w:t>
      </w:r>
      <w:r w:rsidRPr="73F76B51">
        <w:t xml:space="preserve">only differ by one or two hemocytes, </w:t>
      </w:r>
      <w:r w:rsidR="7F4D51F7" w:rsidRPr="73F76B51">
        <w:t xml:space="preserve">thus </w:t>
      </w:r>
      <w:r w:rsidRPr="73F76B51">
        <w:t>making it a</w:t>
      </w:r>
      <w:r w:rsidR="390E5340" w:rsidRPr="73F76B51">
        <w:t>n effective</w:t>
      </w:r>
      <w:r w:rsidR="00A05BEB">
        <w:t xml:space="preserve"> </w:t>
      </w:r>
      <w:r w:rsidRPr="73F76B51">
        <w:t xml:space="preserve">tool for predicting </w:t>
      </w:r>
      <w:r w:rsidR="05B3E85C" w:rsidRPr="73F76B51">
        <w:t xml:space="preserve">count </w:t>
      </w:r>
      <w:r w:rsidRPr="73F76B51">
        <w:t xml:space="preserve">trends. All models </w:t>
      </w:r>
      <w:r w:rsidR="70A656FF" w:rsidRPr="73F76B51">
        <w:t xml:space="preserve">tested </w:t>
      </w:r>
      <w:r w:rsidRPr="73F76B51">
        <w:t xml:space="preserve">had a lower detection time than </w:t>
      </w:r>
      <w:r w:rsidR="4E1F1CBE" w:rsidRPr="73F76B51">
        <w:t>manual counts.</w:t>
      </w:r>
      <w:r w:rsidR="005C9BD0" w:rsidRPr="73F76B51">
        <w:t xml:space="preserve"> </w:t>
      </w:r>
      <w:r w:rsidR="00EB383E" w:rsidRPr="73F76B51">
        <w:t xml:space="preserve">Based on our results, unless computational power is a limiting factor, YOLOv8 is the </w:t>
      </w:r>
      <w:r w:rsidR="0D729CE7" w:rsidRPr="73F76B51">
        <w:t xml:space="preserve">most </w:t>
      </w:r>
      <w:r w:rsidR="35E2B0C9" w:rsidRPr="73F76B51">
        <w:t xml:space="preserve">accurate and efficient </w:t>
      </w:r>
      <w:r w:rsidR="00EB383E" w:rsidRPr="73F76B51">
        <w:t>model to use</w:t>
      </w:r>
      <w:r w:rsidR="009B0360" w:rsidRPr="73F76B51">
        <w:t xml:space="preserve"> </w:t>
      </w:r>
      <w:r w:rsidR="00C156F1" w:rsidRPr="73F76B51">
        <w:t>when detecting hemocytes</w:t>
      </w:r>
      <w:r w:rsidR="00EB383E" w:rsidRPr="73F76B51">
        <w:t xml:space="preserve">. When compared to YOLOv5 and Faster-RCNN, YOLOv8 had higher accuracy and </w:t>
      </w:r>
      <w:r w:rsidR="006503DE" w:rsidRPr="73F76B51">
        <w:t>very short</w:t>
      </w:r>
      <w:r w:rsidR="25035E4D" w:rsidRPr="73F76B51">
        <w:t xml:space="preserve"> overall</w:t>
      </w:r>
      <w:r w:rsidR="006503DE" w:rsidRPr="73F76B51">
        <w:t xml:space="preserve"> detection times. </w:t>
      </w:r>
      <w:r w:rsidR="00701804" w:rsidRPr="73F76B51">
        <w:t xml:space="preserve">It is unsurprising that </w:t>
      </w:r>
      <w:r w:rsidR="006503DE" w:rsidRPr="73F76B51">
        <w:t>YOLOv8 is</w:t>
      </w:r>
      <w:r w:rsidR="00701804" w:rsidRPr="73F76B51">
        <w:t xml:space="preserve"> the most accurate compared to other</w:t>
      </w:r>
      <w:r w:rsidR="007476F3" w:rsidRPr="73F76B51">
        <w:t xml:space="preserve"> single-stage</w:t>
      </w:r>
      <w:r w:rsidR="00701804" w:rsidRPr="73F76B51">
        <w:t xml:space="preserve"> models </w:t>
      </w:r>
      <w:r w:rsidR="2B69F4B1" w:rsidRPr="73F76B51">
        <w:t xml:space="preserve">since </w:t>
      </w:r>
      <w:r w:rsidR="00701804" w:rsidRPr="73F76B51">
        <w:t xml:space="preserve">it is the </w:t>
      </w:r>
      <w:r w:rsidR="0ABC674A" w:rsidRPr="73F76B51">
        <w:t>newest</w:t>
      </w:r>
      <w:r w:rsidR="00701804" w:rsidRPr="73F76B51">
        <w:t xml:space="preserve"> model in the YOLO family and is</w:t>
      </w:r>
      <w:r w:rsidR="00811F79" w:rsidRPr="73F76B51">
        <w:t xml:space="preserve"> predicted to be</w:t>
      </w:r>
      <w:r w:rsidR="00701804" w:rsidRPr="73F76B51">
        <w:t xml:space="preserve"> more accurate</w:t>
      </w:r>
      <w:r w:rsidR="00811F79" w:rsidRPr="73F76B51">
        <w:t xml:space="preserve"> on the COCO dataset</w:t>
      </w:r>
      <w:r w:rsidR="007476F3" w:rsidRPr="73F76B51">
        <w:t xml:space="preserve"> </w:t>
      </w:r>
      <w:r w:rsidR="42FAB617" w:rsidRPr="73F76B51">
        <w:t xml:space="preserve">than </w:t>
      </w:r>
      <w:r w:rsidR="007476F3" w:rsidRPr="73F76B51">
        <w:t>the other</w:t>
      </w:r>
      <w:r w:rsidR="19F8199A" w:rsidRPr="73F76B51">
        <w:t xml:space="preserve"> models</w:t>
      </w:r>
      <w:r w:rsidR="00C2063B" w:rsidRPr="73F76B51">
        <w:t xml:space="preserve"> </w:t>
      </w:r>
      <w:r w:rsidR="00811F79" w:rsidRPr="73F76B51">
        <w:t>(</w:t>
      </w:r>
      <w:proofErr w:type="spellStart"/>
      <w:r w:rsidR="00811F79" w:rsidRPr="73F76B51">
        <w:t>Jocher</w:t>
      </w:r>
      <w:proofErr w:type="spellEnd"/>
      <w:r w:rsidR="00811F79" w:rsidRPr="73F76B51">
        <w:t xml:space="preserve"> et al., 2023)</w:t>
      </w:r>
      <w:r w:rsidR="00C2063B" w:rsidRPr="73F76B51">
        <w:t xml:space="preserve">. It is surprising that YOLO </w:t>
      </w:r>
      <w:r w:rsidR="0BB6E88B" w:rsidRPr="73F76B51">
        <w:t>outperformed</w:t>
      </w:r>
      <w:r w:rsidR="00C2063B" w:rsidRPr="73F76B51">
        <w:t xml:space="preserve"> Faster-</w:t>
      </w:r>
      <w:r w:rsidR="00F326B1" w:rsidRPr="73F76B51">
        <w:t xml:space="preserve">RCNN, </w:t>
      </w:r>
      <w:r w:rsidR="7B7C8A0D" w:rsidRPr="73F76B51">
        <w:t>as Faster-RCNN is a two-stage detector while YOLO is a one-stage model</w:t>
      </w:r>
      <w:r w:rsidR="00062AD9" w:rsidRPr="73F76B51">
        <w:t xml:space="preserve">. </w:t>
      </w:r>
      <w:r w:rsidR="0CA6B510" w:rsidRPr="73F76B51">
        <w:t xml:space="preserve">The performance difference </w:t>
      </w:r>
      <w:r w:rsidR="00062AD9" w:rsidRPr="73F76B51">
        <w:t xml:space="preserve">could </w:t>
      </w:r>
      <w:r w:rsidR="6BF927A8" w:rsidRPr="73F76B51">
        <w:t xml:space="preserve">potentially </w:t>
      </w:r>
      <w:r w:rsidR="00062AD9" w:rsidRPr="73F76B51">
        <w:t xml:space="preserve">be </w:t>
      </w:r>
      <w:r w:rsidR="07D206C5" w:rsidRPr="73F76B51">
        <w:t>attributed to</w:t>
      </w:r>
      <w:r w:rsidR="00062AD9" w:rsidRPr="73F76B51">
        <w:t xml:space="preserve"> </w:t>
      </w:r>
      <w:r w:rsidR="4A54E7BC" w:rsidRPr="73F76B51">
        <w:t xml:space="preserve">factors like </w:t>
      </w:r>
      <w:r w:rsidR="00062AD9" w:rsidRPr="73F76B51">
        <w:t xml:space="preserve">background contrast </w:t>
      </w:r>
      <w:r w:rsidR="725FBE0C" w:rsidRPr="73F76B51">
        <w:t xml:space="preserve">or </w:t>
      </w:r>
      <w:r w:rsidR="7550C4B8" w:rsidRPr="73F76B51">
        <w:t>the fact that</w:t>
      </w:r>
      <w:r w:rsidR="00062AD9" w:rsidRPr="73F76B51">
        <w:t xml:space="preserve"> Faster-RCNN </w:t>
      </w:r>
      <w:r w:rsidR="2A9E0CDA" w:rsidRPr="73F76B51">
        <w:t xml:space="preserve">is </w:t>
      </w:r>
      <w:r w:rsidR="00062AD9" w:rsidRPr="73F76B51">
        <w:t xml:space="preserve">an older model. </w:t>
      </w:r>
      <w:r w:rsidR="000749F5" w:rsidRPr="73F76B51">
        <w:t xml:space="preserve">More </w:t>
      </w:r>
      <w:r w:rsidR="00F326B1" w:rsidRPr="73F76B51">
        <w:t>surprising,</w:t>
      </w:r>
      <w:r w:rsidR="000749F5" w:rsidRPr="73F76B51">
        <w:t xml:space="preserve"> however</w:t>
      </w:r>
      <w:r w:rsidR="00297EEF" w:rsidRPr="73F76B51">
        <w:t>,</w:t>
      </w:r>
      <w:r w:rsidR="000749F5" w:rsidRPr="73F76B51">
        <w:t xml:space="preserve"> was how little</w:t>
      </w:r>
      <w:r w:rsidR="00297EEF" w:rsidRPr="73F76B51">
        <w:t xml:space="preserve"> augmenting the training data changed the overall accuracy of predictions. The addition of augmented photos has been shown to improve predictions in other studies (Shorten &amp; </w:t>
      </w:r>
      <w:proofErr w:type="spellStart"/>
      <w:r w:rsidR="00297EEF" w:rsidRPr="73F76B51">
        <w:t>Khoshgoftaar</w:t>
      </w:r>
      <w:proofErr w:type="spellEnd"/>
      <w:r w:rsidR="00297EEF" w:rsidRPr="73F76B51">
        <w:t xml:space="preserve">, 2019). </w:t>
      </w:r>
      <w:r w:rsidR="00845CDC" w:rsidRPr="73F76B51">
        <w:t xml:space="preserve">This likely indicates that </w:t>
      </w:r>
      <w:r w:rsidR="2B921713" w:rsidRPr="73F76B51">
        <w:t xml:space="preserve">the level of </w:t>
      </w:r>
      <w:r w:rsidR="00845CDC" w:rsidRPr="73F76B51">
        <w:t xml:space="preserve">data </w:t>
      </w:r>
      <w:r w:rsidR="4398032C" w:rsidRPr="73F76B51">
        <w:t xml:space="preserve">augmentation </w:t>
      </w:r>
      <w:r w:rsidR="00845CDC" w:rsidRPr="73F76B51">
        <w:t>during training</w:t>
      </w:r>
      <w:r w:rsidR="554E3761" w:rsidRPr="73F76B51">
        <w:t xml:space="preserve"> may not have been sufficient</w:t>
      </w:r>
      <w:r w:rsidR="00845CDC" w:rsidRPr="73F76B51">
        <w:t xml:space="preserve">. </w:t>
      </w:r>
      <w:r w:rsidR="2857AF54" w:rsidRPr="73F76B51">
        <w:t xml:space="preserve">It is possible that </w:t>
      </w:r>
      <w:r w:rsidR="709D92A8" w:rsidRPr="73F76B51">
        <w:t>m</w:t>
      </w:r>
      <w:r w:rsidR="00845CDC" w:rsidRPr="73F76B51">
        <w:t xml:space="preserve">ore </w:t>
      </w:r>
      <w:r w:rsidR="4D4164C8" w:rsidRPr="73F76B51">
        <w:t xml:space="preserve">extensive </w:t>
      </w:r>
      <w:r w:rsidR="00845CDC" w:rsidRPr="73F76B51">
        <w:t xml:space="preserve">augmentation </w:t>
      </w:r>
      <w:r w:rsidR="769FEF01" w:rsidRPr="73F76B51">
        <w:t xml:space="preserve">techniques </w:t>
      </w:r>
      <w:r w:rsidR="7399A217" w:rsidRPr="73F76B51">
        <w:t>beyond</w:t>
      </w:r>
      <w:r w:rsidR="00845CDC" w:rsidRPr="73F76B51">
        <w:t xml:space="preserve"> changing contrast and flipping photos horizontally may be required </w:t>
      </w:r>
      <w:r w:rsidR="006960AA" w:rsidRPr="73F76B51">
        <w:t xml:space="preserve">to see </w:t>
      </w:r>
      <w:r w:rsidR="082E540F" w:rsidRPr="73F76B51">
        <w:t>more substantial improvements</w:t>
      </w:r>
      <w:r w:rsidR="006960AA" w:rsidRPr="73F76B51">
        <w:t>. Additionally, reducing brightness may have led</w:t>
      </w:r>
      <w:r w:rsidR="00A05BEB">
        <w:t xml:space="preserve"> to</w:t>
      </w:r>
      <w:r w:rsidR="006960AA" w:rsidRPr="73F76B51">
        <w:t xml:space="preserve"> </w:t>
      </w:r>
      <w:r w:rsidR="73C9C14D" w:rsidRPr="73F76B51">
        <w:t>loss of features in the photos</w:t>
      </w:r>
      <w:r w:rsidR="006960AA" w:rsidRPr="73F76B51">
        <w:t>, making it harder for the machine to accurately predict the location of hemocytes within the photos.</w:t>
      </w:r>
    </w:p>
    <w:p w14:paraId="19BCD4A3" w14:textId="177E7EBF" w:rsidR="00F326B1" w:rsidRDefault="008C0DCD" w:rsidP="00F326B1">
      <w:pPr>
        <w:spacing w:line="240" w:lineRule="auto"/>
        <w:ind w:firstLine="720"/>
      </w:pPr>
      <w:r>
        <w:t xml:space="preserve">Uncropped photos </w:t>
      </w:r>
      <w:r w:rsidR="00461F5C">
        <w:t>grouped</w:t>
      </w:r>
      <w:r>
        <w:t xml:space="preserve"> </w:t>
      </w:r>
      <w:r w:rsidR="00461F5C">
        <w:t xml:space="preserve">by </w:t>
      </w:r>
      <w:r>
        <w:t xml:space="preserve">temperature treatments showed a </w:t>
      </w:r>
      <w:r w:rsidR="00461F5C">
        <w:t xml:space="preserve">low significance indicating that caterpillars in the 26 </w:t>
      </w:r>
      <w:r w:rsidR="00461F5C" w:rsidRPr="73F76B51">
        <w:rPr>
          <w:color w:val="000000" w:themeColor="text1"/>
          <w:shd w:val="clear" w:color="auto" w:fill="FFFFFF"/>
        </w:rPr>
        <w:t xml:space="preserve">°C treatment showed </w:t>
      </w:r>
      <w:r w:rsidR="00A05BEB">
        <w:rPr>
          <w:color w:val="000000" w:themeColor="text1"/>
          <w:shd w:val="clear" w:color="auto" w:fill="FFFFFF"/>
        </w:rPr>
        <w:t>higher hemocyte count</w:t>
      </w:r>
      <w:r w:rsidR="00461F5C" w:rsidRPr="73F76B51">
        <w:rPr>
          <w:color w:val="000000" w:themeColor="text1"/>
          <w:shd w:val="clear" w:color="auto" w:fill="FFFFFF"/>
        </w:rPr>
        <w:t xml:space="preserve"> compared to the 31 °C. </w:t>
      </w:r>
      <w:r w:rsidR="00E95A9D" w:rsidRPr="73F76B51">
        <w:rPr>
          <w:color w:val="000000" w:themeColor="text1"/>
          <w:shd w:val="clear" w:color="auto" w:fill="FFFFFF"/>
        </w:rPr>
        <w:t xml:space="preserve">While previous studies have shown infected insects tend to prefer hotter temperatures, this could mean that caterpillars raised at the 31°C treatment </w:t>
      </w:r>
      <w:r w:rsidR="602304EB" w:rsidRPr="73F76B51">
        <w:rPr>
          <w:color w:val="000000" w:themeColor="text1"/>
          <w:shd w:val="clear" w:color="auto" w:fill="FFFFFF"/>
        </w:rPr>
        <w:t>may be expending</w:t>
      </w:r>
      <w:r w:rsidR="00E95A9D" w:rsidRPr="73F76B51">
        <w:rPr>
          <w:color w:val="000000" w:themeColor="text1"/>
          <w:shd w:val="clear" w:color="auto" w:fill="FFFFFF"/>
        </w:rPr>
        <w:t xml:space="preserve"> more energy </w:t>
      </w:r>
      <w:r w:rsidR="4F50F9CD" w:rsidRPr="73F76B51">
        <w:rPr>
          <w:color w:val="000000" w:themeColor="text1"/>
          <w:shd w:val="clear" w:color="auto" w:fill="FFFFFF"/>
        </w:rPr>
        <w:t xml:space="preserve">on </w:t>
      </w:r>
      <w:r w:rsidR="00E95A9D" w:rsidRPr="73F76B51">
        <w:rPr>
          <w:color w:val="000000" w:themeColor="text1"/>
          <w:shd w:val="clear" w:color="auto" w:fill="FFFFFF"/>
        </w:rPr>
        <w:t>temperature</w:t>
      </w:r>
      <w:r w:rsidR="24AA4E5F" w:rsidRPr="73F76B51">
        <w:rPr>
          <w:color w:val="000000" w:themeColor="text1"/>
          <w:shd w:val="clear" w:color="auto" w:fill="FFFFFF"/>
        </w:rPr>
        <w:t xml:space="preserve"> </w:t>
      </w:r>
      <w:r w:rsidR="00A05BEB" w:rsidRPr="73F76B51">
        <w:rPr>
          <w:color w:val="000000" w:themeColor="text1"/>
          <w:shd w:val="clear" w:color="auto" w:fill="FFFFFF"/>
        </w:rPr>
        <w:t>regulation</w:t>
      </w:r>
      <w:r w:rsidR="24AA4E5F" w:rsidRPr="73F76B51">
        <w:rPr>
          <w:color w:val="000000" w:themeColor="text1"/>
          <w:shd w:val="clear" w:color="auto" w:fill="FFFFFF"/>
        </w:rPr>
        <w:t xml:space="preserve"> rather than</w:t>
      </w:r>
      <w:r w:rsidR="00A05BEB">
        <w:rPr>
          <w:color w:val="000000" w:themeColor="text1"/>
          <w:shd w:val="clear" w:color="auto" w:fill="FFFFFF"/>
        </w:rPr>
        <w:t xml:space="preserve"> </w:t>
      </w:r>
      <w:r w:rsidR="00E95A9D" w:rsidRPr="73F76B51">
        <w:rPr>
          <w:color w:val="000000" w:themeColor="text1"/>
          <w:shd w:val="clear" w:color="auto" w:fill="FFFFFF"/>
        </w:rPr>
        <w:t xml:space="preserve">mounting an immune response </w:t>
      </w:r>
      <w:r w:rsidR="00E95A9D">
        <w:t>(</w:t>
      </w:r>
      <w:proofErr w:type="spellStart"/>
      <w:r w:rsidR="00E95A9D">
        <w:t>Catalán</w:t>
      </w:r>
      <w:proofErr w:type="spellEnd"/>
      <w:r w:rsidR="00E95A9D">
        <w:t xml:space="preserve"> et al., 2012)</w:t>
      </w:r>
      <w:r w:rsidR="00A05BEB">
        <w:t>.</w:t>
      </w:r>
      <w:r w:rsidR="0010534D">
        <w:t xml:space="preserve"> </w:t>
      </w:r>
      <w:r w:rsidR="3C3B0FC5">
        <w:t xml:space="preserve">In contrast, </w:t>
      </w:r>
      <w:r w:rsidR="1B7D3C61">
        <w:t>p</w:t>
      </w:r>
      <w:r w:rsidR="00C14B1A">
        <w:t>hotos cropped to the hemocytometer squares</w:t>
      </w:r>
      <w:r w:rsidR="0010534D">
        <w:t xml:space="preserve"> showed no significan</w:t>
      </w:r>
      <w:r w:rsidR="520CB8D5">
        <w:t>t</w:t>
      </w:r>
      <w:r w:rsidR="0010534D">
        <w:t xml:space="preserve"> </w:t>
      </w:r>
      <w:r w:rsidR="74A99A94">
        <w:t xml:space="preserve">differences </w:t>
      </w:r>
      <w:r w:rsidR="0010534D">
        <w:t xml:space="preserve">between temperature treatments. </w:t>
      </w:r>
      <w:r w:rsidR="7837F873">
        <w:t>This suggests that</w:t>
      </w:r>
      <w:r w:rsidR="6C3FE1F9">
        <w:t xml:space="preserve"> </w:t>
      </w:r>
      <w:r w:rsidR="7093ECAD">
        <w:t>c</w:t>
      </w:r>
      <w:r w:rsidR="00C14B1A">
        <w:t>ropping to the hemocytometer squares help</w:t>
      </w:r>
      <w:r w:rsidR="30764741">
        <w:t>ed</w:t>
      </w:r>
      <w:r w:rsidR="00C14B1A">
        <w:t xml:space="preserve"> eliminate bias from camera zoom meaning that the significance found on uncropped photos could be an error due to the irregular area captured. </w:t>
      </w:r>
    </w:p>
    <w:p w14:paraId="40ADD7E8" w14:textId="4AA8142C" w:rsidR="00C57CFE" w:rsidRDefault="00C57CFE" w:rsidP="00F326B1">
      <w:pPr>
        <w:spacing w:line="240" w:lineRule="auto"/>
        <w:ind w:firstLine="720"/>
      </w:pPr>
      <w:r>
        <w:t xml:space="preserve">Splitting each temperature treatment into control vs infected and coevolved colonies vs no coevolution colonies yielded different results.  </w:t>
      </w:r>
      <w:r w:rsidR="00221322">
        <w:t xml:space="preserve">All infected populations showed significantly more hemocytes than their uninfected counterparts. This is due to the need to </w:t>
      </w:r>
      <w:r w:rsidR="2DC011A4">
        <w:t xml:space="preserve">mount </w:t>
      </w:r>
      <w:r w:rsidR="50554ACA">
        <w:t>a strong</w:t>
      </w:r>
      <w:r w:rsidR="00221322">
        <w:t xml:space="preserve"> immune response inside the caterpillar to </w:t>
      </w:r>
      <w:r w:rsidR="70BB6061">
        <w:t>combat the</w:t>
      </w:r>
      <w:r w:rsidR="00221322">
        <w:t xml:space="preserve"> infection. </w:t>
      </w:r>
      <w:r w:rsidR="3426A808">
        <w:t xml:space="preserve">When </w:t>
      </w:r>
      <w:r w:rsidR="7B5127C6">
        <w:t>c</w:t>
      </w:r>
      <w:r w:rsidR="00623F70">
        <w:t>omparing across temperatures, the 26</w:t>
      </w:r>
      <w:r w:rsidR="001A3B5B" w:rsidRPr="73F76B51">
        <w:rPr>
          <w:color w:val="000000" w:themeColor="text1"/>
          <w:shd w:val="clear" w:color="auto" w:fill="FFFFFF"/>
        </w:rPr>
        <w:t>°C</w:t>
      </w:r>
      <w:r w:rsidR="00623F70">
        <w:t xml:space="preserve"> and 31 </w:t>
      </w:r>
      <w:r w:rsidR="001A3B5B" w:rsidRPr="73F76B51">
        <w:rPr>
          <w:color w:val="000000" w:themeColor="text1"/>
          <w:shd w:val="clear" w:color="auto" w:fill="FFFFFF"/>
        </w:rPr>
        <w:t xml:space="preserve">°C </w:t>
      </w:r>
      <w:r w:rsidR="00623F70">
        <w:t xml:space="preserve">infected coevolved showed no significant difference between treatments. This </w:t>
      </w:r>
      <w:r w:rsidR="004A2925">
        <w:t xml:space="preserve">may </w:t>
      </w:r>
      <w:r w:rsidR="4550D30A">
        <w:t xml:space="preserve">suggest </w:t>
      </w:r>
      <w:r w:rsidR="00623F70">
        <w:t xml:space="preserve">that populations of fall armyworms that coevolve with their virus are able to </w:t>
      </w:r>
      <w:r w:rsidR="008F1555">
        <w:t>p</w:t>
      </w:r>
      <w:r w:rsidR="3F6E6EC8">
        <w:t>roduce</w:t>
      </w:r>
      <w:r w:rsidR="008F1555">
        <w:t xml:space="preserve"> similar immune responses</w:t>
      </w:r>
      <w:r w:rsidR="00623F70">
        <w:t xml:space="preserve"> regardless of </w:t>
      </w:r>
      <w:r w:rsidR="008F1555">
        <w:t xml:space="preserve">the temperature they are </w:t>
      </w:r>
      <w:r w:rsidR="521DFFD2">
        <w:t>in</w:t>
      </w:r>
      <w:r w:rsidR="008F1555">
        <w:t xml:space="preserve">. </w:t>
      </w:r>
      <w:r w:rsidR="008268F5">
        <w:t xml:space="preserve">Other studies have shown insects raised at different temperatures </w:t>
      </w:r>
      <w:r w:rsidR="42D9CAAD">
        <w:t xml:space="preserve">exhibit </w:t>
      </w:r>
      <w:r w:rsidR="008268F5">
        <w:t xml:space="preserve">varying susceptibilities to pathogens, but a wider spread of temperatures </w:t>
      </w:r>
      <w:r w:rsidR="7E1353F9">
        <w:t>is</w:t>
      </w:r>
      <w:r w:rsidR="008268F5">
        <w:t xml:space="preserve"> often </w:t>
      </w:r>
      <w:r w:rsidR="00A05BEB">
        <w:t>used,</w:t>
      </w:r>
      <w:r w:rsidR="008268F5">
        <w:t xml:space="preserve"> and results vary between hosts and viruses (</w:t>
      </w:r>
      <w:proofErr w:type="spellStart"/>
      <w:r w:rsidR="008268F5">
        <w:t>Mastore</w:t>
      </w:r>
      <w:proofErr w:type="spellEnd"/>
      <w:r w:rsidR="008268F5">
        <w:t xml:space="preserve"> et al., 2019). The uninfected coevolved showed higher hemocyte counts in the 26</w:t>
      </w:r>
      <w:r w:rsidR="001A3B5B" w:rsidRPr="73F76B51">
        <w:rPr>
          <w:color w:val="000000" w:themeColor="text1"/>
          <w:shd w:val="clear" w:color="auto" w:fill="FFFFFF"/>
        </w:rPr>
        <w:t>°C</w:t>
      </w:r>
      <w:r w:rsidR="008268F5">
        <w:t xml:space="preserve"> populations, </w:t>
      </w:r>
      <w:r w:rsidR="3079F341">
        <w:t xml:space="preserve">indicating </w:t>
      </w:r>
      <w:r w:rsidR="004F1822">
        <w:t xml:space="preserve">that coevolved caterpillars at colder temperatures </w:t>
      </w:r>
      <w:r w:rsidR="75013CB4">
        <w:t>may be</w:t>
      </w:r>
      <w:r w:rsidR="004F1822">
        <w:t xml:space="preserve"> </w:t>
      </w:r>
      <w:r w:rsidR="00A05BEB">
        <w:t>better</w:t>
      </w:r>
      <w:r w:rsidR="10A9DF88">
        <w:t xml:space="preserve"> equipped</w:t>
      </w:r>
      <w:r w:rsidR="004F1822">
        <w:t xml:space="preserve"> at a given point to </w:t>
      </w:r>
      <w:r w:rsidR="001A3B5B">
        <w:t>defend</w:t>
      </w:r>
      <w:r w:rsidR="004F1822">
        <w:t xml:space="preserve"> against </w:t>
      </w:r>
      <w:r w:rsidR="004F1822">
        <w:lastRenderedPageBreak/>
        <w:t>pathogens.</w:t>
      </w:r>
      <w:r w:rsidR="001A3B5B">
        <w:t xml:space="preserve"> The control population showed higher hemocyte counts in the 31</w:t>
      </w:r>
      <w:r w:rsidR="001A3B5B" w:rsidRPr="73F76B51">
        <w:rPr>
          <w:color w:val="000000" w:themeColor="text1"/>
          <w:shd w:val="clear" w:color="auto" w:fill="FFFFFF"/>
        </w:rPr>
        <w:t>°C</w:t>
      </w:r>
      <w:r w:rsidR="001A3B5B">
        <w:t xml:space="preserve"> uninfected control, but the 26</w:t>
      </w:r>
      <w:r w:rsidR="001A3B5B" w:rsidRPr="73F76B51">
        <w:rPr>
          <w:color w:val="000000" w:themeColor="text1"/>
          <w:shd w:val="clear" w:color="auto" w:fill="FFFFFF"/>
        </w:rPr>
        <w:t>°C</w:t>
      </w:r>
      <w:r w:rsidR="001A3B5B">
        <w:t xml:space="preserve"> treatment showed higher hemocytes in the 26</w:t>
      </w:r>
      <w:r w:rsidR="001A3B5B" w:rsidRPr="73F76B51">
        <w:rPr>
          <w:color w:val="000000" w:themeColor="text1"/>
          <w:shd w:val="clear" w:color="auto" w:fill="FFFFFF"/>
        </w:rPr>
        <w:t>°C</w:t>
      </w:r>
      <w:r w:rsidR="001A3B5B">
        <w:t xml:space="preserve"> infected control. Additionally, these contrasting results may be </w:t>
      </w:r>
      <w:r w:rsidR="534E2339">
        <w:t xml:space="preserve">attributed </w:t>
      </w:r>
      <w:r w:rsidR="001A3B5B">
        <w:t xml:space="preserve">to </w:t>
      </w:r>
      <w:r w:rsidR="462414F7">
        <w:t>the small</w:t>
      </w:r>
      <w:r w:rsidR="001A3B5B">
        <w:t xml:space="preserve"> sample</w:t>
      </w:r>
      <w:r w:rsidR="5AFA3543">
        <w:t xml:space="preserve"> size</w:t>
      </w:r>
      <w:r w:rsidR="001A3B5B">
        <w:t xml:space="preserve"> for the control treatments, or to errors when collecting hemocytes. </w:t>
      </w:r>
    </w:p>
    <w:p w14:paraId="57703F11" w14:textId="5802804D" w:rsidR="001A3B5B" w:rsidRDefault="10289D3C" w:rsidP="00F326B1">
      <w:pPr>
        <w:spacing w:line="240" w:lineRule="auto"/>
        <w:ind w:firstLine="720"/>
      </w:pPr>
      <w:r>
        <w:t xml:space="preserve">Overall, </w:t>
      </w:r>
      <w:r w:rsidR="00691512">
        <w:t xml:space="preserve">we successfully have used machine learning to count </w:t>
      </w:r>
      <w:r w:rsidR="168F33A0">
        <w:t xml:space="preserve">hemocytes </w:t>
      </w:r>
      <w:r w:rsidR="00691512">
        <w:t xml:space="preserve">and estimate immune response in fall armyworms. While </w:t>
      </w:r>
      <w:r w:rsidR="230AA225">
        <w:t xml:space="preserve">the </w:t>
      </w:r>
      <w:r w:rsidR="00691512">
        <w:t xml:space="preserve">YOLOv8 </w:t>
      </w:r>
      <w:r w:rsidR="4CFFA15A">
        <w:t xml:space="preserve">model </w:t>
      </w:r>
      <w:r w:rsidR="00691512">
        <w:t>was the most successful, all models tested are viable options for detecting hemocytes and should be chosen based on needs and hardware available. Counts made by machine learning algorithms were mostly accurate and followed a 1:1 trend. Understanding how fall ar</w:t>
      </w:r>
      <w:r w:rsidR="00104E4A">
        <w:t xml:space="preserve">myworms respond to and coevolve with their pathogens will allow us to better predict </w:t>
      </w:r>
      <w:r w:rsidR="0017600E">
        <w:t>how biocontrol</w:t>
      </w:r>
      <w:r w:rsidR="00104E4A">
        <w:t xml:space="preserve"> agents</w:t>
      </w:r>
      <w:r w:rsidR="794E81D6">
        <w:t xml:space="preserve"> will act</w:t>
      </w:r>
      <w:r w:rsidR="00104E4A">
        <w:t xml:space="preserve">, and potentially save farmers from </w:t>
      </w:r>
      <w:r w:rsidR="304388FF">
        <w:t>significant crop</w:t>
      </w:r>
      <w:r w:rsidR="00104E4A">
        <w:t xml:space="preserve"> damage. </w:t>
      </w:r>
    </w:p>
    <w:p w14:paraId="37EC50C2" w14:textId="77777777" w:rsidR="00F326B1" w:rsidRDefault="00F326B1" w:rsidP="00F326B1">
      <w:pPr>
        <w:spacing w:line="240" w:lineRule="auto"/>
        <w:ind w:firstLine="720"/>
      </w:pPr>
    </w:p>
    <w:p w14:paraId="2D7D63D2" w14:textId="17617AA9" w:rsidR="003C68EA" w:rsidRPr="00FE1EB1" w:rsidRDefault="00D41316" w:rsidP="003C68EA">
      <w:pPr>
        <w:tabs>
          <w:tab w:val="left" w:pos="2095"/>
        </w:tabs>
        <w:spacing w:line="240" w:lineRule="auto"/>
        <w:rPr>
          <w:b/>
          <w:bCs/>
          <w:sz w:val="28"/>
          <w:szCs w:val="28"/>
        </w:rPr>
      </w:pPr>
      <w:r w:rsidRPr="00FE1EB1">
        <w:rPr>
          <w:b/>
          <w:bCs/>
          <w:sz w:val="28"/>
          <w:szCs w:val="28"/>
        </w:rPr>
        <w:t>Fig</w:t>
      </w:r>
      <w:r w:rsidR="00310B43">
        <w:rPr>
          <w:b/>
          <w:bCs/>
          <w:sz w:val="28"/>
          <w:szCs w:val="28"/>
        </w:rPr>
        <w:t>ure</w:t>
      </w:r>
      <w:r w:rsidRPr="00FE1EB1">
        <w:rPr>
          <w:b/>
          <w:bCs/>
          <w:sz w:val="28"/>
          <w:szCs w:val="28"/>
        </w:rPr>
        <w:t>s:</w:t>
      </w:r>
    </w:p>
    <w:p w14:paraId="796EF3FB" w14:textId="3D6B3F69" w:rsidR="002346AD" w:rsidRDefault="004A015A" w:rsidP="003C68EA">
      <w:pPr>
        <w:tabs>
          <w:tab w:val="left" w:pos="2095"/>
        </w:tabs>
        <w:spacing w:line="240" w:lineRule="auto"/>
      </w:pPr>
      <w:r>
        <w:rPr>
          <w:noProof/>
        </w:rPr>
        <w:drawing>
          <wp:inline distT="0" distB="0" distL="0" distR="0" wp14:anchorId="680D9FDA" wp14:editId="7CCDCE1C">
            <wp:extent cx="2032000" cy="2026285"/>
            <wp:effectExtent l="0" t="0" r="0" b="0"/>
            <wp:docPr id="3" name="Picture 3"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lac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000" cy="2026285"/>
                    </a:xfrm>
                    <a:prstGeom prst="rect">
                      <a:avLst/>
                    </a:prstGeom>
                    <a:noFill/>
                    <a:ln>
                      <a:noFill/>
                    </a:ln>
                  </pic:spPr>
                </pic:pic>
              </a:graphicData>
            </a:graphic>
          </wp:inline>
        </w:drawing>
      </w:r>
      <w:r>
        <w:t xml:space="preserve">    </w:t>
      </w:r>
      <w:r>
        <w:rPr>
          <w:noProof/>
        </w:rPr>
        <w:drawing>
          <wp:inline distT="0" distB="0" distL="0" distR="0" wp14:anchorId="566C80DA" wp14:editId="6A2F0CBF">
            <wp:extent cx="2697480" cy="2022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582" cy="2060100"/>
                    </a:xfrm>
                    <a:prstGeom prst="rect">
                      <a:avLst/>
                    </a:prstGeom>
                    <a:noFill/>
                    <a:ln>
                      <a:noFill/>
                    </a:ln>
                  </pic:spPr>
                </pic:pic>
              </a:graphicData>
            </a:graphic>
          </wp:inline>
        </w:drawing>
      </w:r>
    </w:p>
    <w:p w14:paraId="029E9681" w14:textId="7A936CD5" w:rsidR="004A015A" w:rsidRDefault="004A015A" w:rsidP="003C68EA">
      <w:pPr>
        <w:tabs>
          <w:tab w:val="left" w:pos="2095"/>
        </w:tabs>
        <w:spacing w:line="240" w:lineRule="auto"/>
      </w:pPr>
    </w:p>
    <w:p w14:paraId="5B134155" w14:textId="09EE170E" w:rsidR="002C7212" w:rsidRDefault="002346AD" w:rsidP="003C68EA">
      <w:pPr>
        <w:tabs>
          <w:tab w:val="left" w:pos="2095"/>
        </w:tabs>
        <w:spacing w:line="240" w:lineRule="auto"/>
      </w:pPr>
      <w:r w:rsidRPr="73F76B51">
        <w:rPr>
          <w:b/>
          <w:bCs/>
        </w:rPr>
        <w:t>Figure 1.</w:t>
      </w:r>
      <w:r>
        <w:t xml:space="preserve"> Two examples of hemocytes placed on hemocytometer grids at different levels of brightness and saturation. </w:t>
      </w:r>
      <w:r w:rsidR="007F7DC7">
        <w:t xml:space="preserve">A shows hemocytes on one square of the hemocytometer grid. B shows </w:t>
      </w:r>
      <w:r w:rsidR="005A39A4">
        <w:t>uniquely shaped hemocytes</w:t>
      </w:r>
      <w:r w:rsidR="37F36708">
        <w:t>.</w:t>
      </w:r>
      <w:r w:rsidR="005A39A4">
        <w:t xml:space="preserve"> </w:t>
      </w:r>
    </w:p>
    <w:p w14:paraId="0A9CDE6C" w14:textId="77777777" w:rsidR="002346AD" w:rsidRDefault="002346AD" w:rsidP="003C68EA">
      <w:pPr>
        <w:tabs>
          <w:tab w:val="left" w:pos="2095"/>
        </w:tabs>
        <w:spacing w:line="240" w:lineRule="auto"/>
      </w:pPr>
    </w:p>
    <w:p w14:paraId="0269ECE6" w14:textId="7D820959" w:rsidR="00D41316" w:rsidRDefault="00A9614C" w:rsidP="003C68EA">
      <w:pPr>
        <w:tabs>
          <w:tab w:val="left" w:pos="2095"/>
        </w:tabs>
        <w:spacing w:line="240" w:lineRule="auto"/>
      </w:pPr>
      <w:r>
        <w:rPr>
          <w:noProof/>
        </w:rPr>
        <w:drawing>
          <wp:inline distT="0" distB="0" distL="0" distR="0" wp14:anchorId="577EDCCF" wp14:editId="2BF1468A">
            <wp:extent cx="3182966" cy="2143797"/>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stretch>
                      <a:fillRect/>
                    </a:stretch>
                  </pic:blipFill>
                  <pic:spPr>
                    <a:xfrm>
                      <a:off x="0" y="0"/>
                      <a:ext cx="3197191" cy="2153378"/>
                    </a:xfrm>
                    <a:prstGeom prst="rect">
                      <a:avLst/>
                    </a:prstGeom>
                  </pic:spPr>
                </pic:pic>
              </a:graphicData>
            </a:graphic>
          </wp:inline>
        </w:drawing>
      </w:r>
    </w:p>
    <w:p w14:paraId="00ADA73A" w14:textId="65082965" w:rsidR="00A9614C" w:rsidRDefault="00A9614C" w:rsidP="003C68EA">
      <w:pPr>
        <w:tabs>
          <w:tab w:val="left" w:pos="2095"/>
        </w:tabs>
        <w:spacing w:line="240" w:lineRule="auto"/>
      </w:pPr>
      <w:r w:rsidRPr="006D2146">
        <w:rPr>
          <w:b/>
          <w:bCs/>
        </w:rPr>
        <w:lastRenderedPageBreak/>
        <w:t xml:space="preserve">Figure </w:t>
      </w:r>
      <w:r w:rsidR="00270D72">
        <w:rPr>
          <w:b/>
          <w:bCs/>
        </w:rPr>
        <w:t>2</w:t>
      </w:r>
      <w:r w:rsidRPr="006D2146">
        <w:rPr>
          <w:b/>
          <w:bCs/>
        </w:rPr>
        <w:t>.</w:t>
      </w:r>
      <w:r>
        <w:t xml:space="preserve"> The comparison between the hemocyte counts obtained by hand and the hemocyte counts as per Yolo</w:t>
      </w:r>
      <w:r w:rsidR="0017600E">
        <w:t>v</w:t>
      </w:r>
      <w:r>
        <w:t>8</w:t>
      </w:r>
      <w:r w:rsidR="00417CFB">
        <w:t>. The solid line represents a perfect count.</w:t>
      </w:r>
    </w:p>
    <w:p w14:paraId="623A5484" w14:textId="34CFCD87" w:rsidR="002C2AAC" w:rsidRPr="004035CD" w:rsidRDefault="00D423B2" w:rsidP="003C68EA">
      <w:pPr>
        <w:tabs>
          <w:tab w:val="left" w:pos="2095"/>
        </w:tabs>
        <w:spacing w:line="240" w:lineRule="auto"/>
      </w:pPr>
      <w:r w:rsidRPr="00F125D6">
        <w:rPr>
          <w:b/>
          <w:bCs/>
        </w:rPr>
        <w:t>Table 1</w:t>
      </w:r>
      <w:r w:rsidR="00F125D6">
        <w:rPr>
          <w:b/>
          <w:bCs/>
        </w:rPr>
        <w:t>.</w:t>
      </w:r>
      <w:r w:rsidR="00F8670E">
        <w:rPr>
          <w:b/>
          <w:bCs/>
        </w:rPr>
        <w:t xml:space="preserve"> </w:t>
      </w:r>
      <w:r w:rsidR="00F8670E" w:rsidRPr="00F8670E">
        <w:t>Machine learning algorithms and information on the average precision, speed of training</w:t>
      </w:r>
      <w:r w:rsidR="00225C41">
        <w:t xml:space="preserve"> </w:t>
      </w:r>
      <w:r w:rsidR="007E5284">
        <w:t xml:space="preserve">using the </w:t>
      </w:r>
      <w:r w:rsidR="00225C41">
        <w:t>training set</w:t>
      </w:r>
      <w:r w:rsidR="00F8670E" w:rsidRPr="00F8670E">
        <w:t>, and detection times</w:t>
      </w:r>
      <w:r w:rsidR="00A53A5B">
        <w:t xml:space="preserve"> without data augmentation.</w:t>
      </w:r>
    </w:p>
    <w:tbl>
      <w:tblPr>
        <w:tblStyle w:val="TableGrid"/>
        <w:tblW w:w="9958" w:type="dxa"/>
        <w:tblLook w:val="04A0" w:firstRow="1" w:lastRow="0" w:firstColumn="1" w:lastColumn="0" w:noHBand="0" w:noVBand="1"/>
      </w:tblPr>
      <w:tblGrid>
        <w:gridCol w:w="1514"/>
        <w:gridCol w:w="1368"/>
        <w:gridCol w:w="1368"/>
        <w:gridCol w:w="1368"/>
        <w:gridCol w:w="1587"/>
        <w:gridCol w:w="1310"/>
        <w:gridCol w:w="1443"/>
      </w:tblGrid>
      <w:tr w:rsidR="00B12DBB" w14:paraId="21BE07B8" w14:textId="2D5EFA82" w:rsidTr="00B12DBB">
        <w:tc>
          <w:tcPr>
            <w:tcW w:w="1514" w:type="dxa"/>
          </w:tcPr>
          <w:p w14:paraId="7C944F10" w14:textId="1EA6B044" w:rsidR="00B12DBB" w:rsidRDefault="00B12DBB" w:rsidP="00B12DBB">
            <w:pPr>
              <w:tabs>
                <w:tab w:val="left" w:pos="2095"/>
              </w:tabs>
            </w:pPr>
            <w:r>
              <w:t>Architecture</w:t>
            </w:r>
          </w:p>
        </w:tc>
        <w:tc>
          <w:tcPr>
            <w:tcW w:w="1368" w:type="dxa"/>
          </w:tcPr>
          <w:p w14:paraId="15CE6E96" w14:textId="3D7403BB" w:rsidR="00B12DBB" w:rsidRDefault="00B12DBB" w:rsidP="00B12DBB">
            <w:pPr>
              <w:tabs>
                <w:tab w:val="left" w:pos="2095"/>
              </w:tabs>
            </w:pPr>
            <w:r>
              <w:t>Precision</w:t>
            </w:r>
          </w:p>
        </w:tc>
        <w:tc>
          <w:tcPr>
            <w:tcW w:w="1368" w:type="dxa"/>
          </w:tcPr>
          <w:p w14:paraId="2B752432" w14:textId="26C0010A" w:rsidR="00B12DBB" w:rsidRDefault="00B12DBB" w:rsidP="00B12DBB">
            <w:pPr>
              <w:tabs>
                <w:tab w:val="left" w:pos="2095"/>
              </w:tabs>
            </w:pPr>
            <w:r>
              <w:t>Recall</w:t>
            </w:r>
          </w:p>
        </w:tc>
        <w:tc>
          <w:tcPr>
            <w:tcW w:w="1368" w:type="dxa"/>
          </w:tcPr>
          <w:p w14:paraId="60AA1724" w14:textId="5002C863" w:rsidR="00B12DBB" w:rsidRDefault="00B12DBB" w:rsidP="00B12DBB">
            <w:pPr>
              <w:tabs>
                <w:tab w:val="left" w:pos="2095"/>
              </w:tabs>
            </w:pPr>
            <w:r>
              <w:t>Map50</w:t>
            </w:r>
          </w:p>
        </w:tc>
        <w:tc>
          <w:tcPr>
            <w:tcW w:w="1587" w:type="dxa"/>
          </w:tcPr>
          <w:p w14:paraId="7846A381" w14:textId="42CCB835" w:rsidR="00B12DBB" w:rsidRDefault="00B12DBB" w:rsidP="00B12DBB">
            <w:pPr>
              <w:tabs>
                <w:tab w:val="left" w:pos="2095"/>
              </w:tabs>
            </w:pPr>
            <w:r>
              <w:t xml:space="preserve">Map50-95 </w:t>
            </w:r>
          </w:p>
        </w:tc>
        <w:tc>
          <w:tcPr>
            <w:tcW w:w="1310" w:type="dxa"/>
          </w:tcPr>
          <w:p w14:paraId="48FB8D7D" w14:textId="7A097904" w:rsidR="00B12DBB" w:rsidRDefault="00B12DBB" w:rsidP="00B12DBB">
            <w:pPr>
              <w:tabs>
                <w:tab w:val="left" w:pos="2095"/>
              </w:tabs>
            </w:pPr>
            <w:r>
              <w:t>Time to train</w:t>
            </w:r>
          </w:p>
        </w:tc>
        <w:tc>
          <w:tcPr>
            <w:tcW w:w="1443" w:type="dxa"/>
          </w:tcPr>
          <w:p w14:paraId="2FBD2169" w14:textId="0136D218" w:rsidR="00B12DBB" w:rsidRDefault="00B12DBB" w:rsidP="00B12DBB">
            <w:pPr>
              <w:tabs>
                <w:tab w:val="left" w:pos="2095"/>
              </w:tabs>
            </w:pPr>
            <w:r>
              <w:t>Detection time</w:t>
            </w:r>
          </w:p>
        </w:tc>
      </w:tr>
      <w:tr w:rsidR="00C340CA" w14:paraId="29826EB9" w14:textId="05B7829E" w:rsidTr="00B12DBB">
        <w:tc>
          <w:tcPr>
            <w:tcW w:w="1514" w:type="dxa"/>
          </w:tcPr>
          <w:p w14:paraId="123ADBBD" w14:textId="33890743" w:rsidR="00C340CA" w:rsidRDefault="00C340CA" w:rsidP="00C340CA">
            <w:pPr>
              <w:tabs>
                <w:tab w:val="left" w:pos="2095"/>
              </w:tabs>
            </w:pPr>
            <w:r>
              <w:t>Y</w:t>
            </w:r>
            <w:r w:rsidR="00EB0D79">
              <w:t>OLO</w:t>
            </w:r>
            <w:r>
              <w:t>v5</w:t>
            </w:r>
          </w:p>
        </w:tc>
        <w:tc>
          <w:tcPr>
            <w:tcW w:w="1368" w:type="dxa"/>
          </w:tcPr>
          <w:p w14:paraId="69372043" w14:textId="482B2547" w:rsidR="00C340CA" w:rsidRDefault="00C340CA" w:rsidP="00C340CA">
            <w:pPr>
              <w:tabs>
                <w:tab w:val="left" w:pos="2095"/>
              </w:tabs>
            </w:pPr>
            <w:r>
              <w:t>0.964</w:t>
            </w:r>
          </w:p>
        </w:tc>
        <w:tc>
          <w:tcPr>
            <w:tcW w:w="1368" w:type="dxa"/>
          </w:tcPr>
          <w:p w14:paraId="02DDA00E" w14:textId="3A41E232" w:rsidR="00C340CA" w:rsidRDefault="00C340CA" w:rsidP="00C340CA">
            <w:pPr>
              <w:tabs>
                <w:tab w:val="left" w:pos="2095"/>
              </w:tabs>
            </w:pPr>
            <w:r>
              <w:t>0.958</w:t>
            </w:r>
          </w:p>
        </w:tc>
        <w:tc>
          <w:tcPr>
            <w:tcW w:w="1368" w:type="dxa"/>
          </w:tcPr>
          <w:p w14:paraId="770C967B" w14:textId="72C1A966" w:rsidR="00C340CA" w:rsidRDefault="00C340CA" w:rsidP="00C340CA">
            <w:pPr>
              <w:tabs>
                <w:tab w:val="left" w:pos="2095"/>
              </w:tabs>
            </w:pPr>
            <w:r>
              <w:t>0.981</w:t>
            </w:r>
          </w:p>
        </w:tc>
        <w:tc>
          <w:tcPr>
            <w:tcW w:w="1587" w:type="dxa"/>
          </w:tcPr>
          <w:p w14:paraId="38F5EF0F" w14:textId="0A8C9B9A" w:rsidR="00C340CA" w:rsidRDefault="00C340CA" w:rsidP="00C340CA">
            <w:pPr>
              <w:tabs>
                <w:tab w:val="left" w:pos="2095"/>
              </w:tabs>
            </w:pPr>
            <w:r>
              <w:t>0.773</w:t>
            </w:r>
          </w:p>
        </w:tc>
        <w:tc>
          <w:tcPr>
            <w:tcW w:w="1310" w:type="dxa"/>
          </w:tcPr>
          <w:p w14:paraId="4DE0EE63" w14:textId="741C6F2D" w:rsidR="00C340CA" w:rsidRDefault="00F6423F" w:rsidP="00C340CA">
            <w:pPr>
              <w:tabs>
                <w:tab w:val="left" w:pos="2095"/>
              </w:tabs>
            </w:pPr>
            <w:r>
              <w:t>1.9</w:t>
            </w:r>
            <w:r w:rsidR="00157CDF">
              <w:t xml:space="preserve"> </w:t>
            </w:r>
            <w:r>
              <w:t>Hours</w:t>
            </w:r>
          </w:p>
        </w:tc>
        <w:tc>
          <w:tcPr>
            <w:tcW w:w="1443" w:type="dxa"/>
          </w:tcPr>
          <w:p w14:paraId="6C1A8B79" w14:textId="3851C066" w:rsidR="00C340CA" w:rsidRDefault="00C340CA" w:rsidP="00C340CA">
            <w:pPr>
              <w:tabs>
                <w:tab w:val="left" w:pos="2095"/>
              </w:tabs>
            </w:pPr>
          </w:p>
        </w:tc>
      </w:tr>
      <w:tr w:rsidR="00C340CA" w14:paraId="4D087FA3" w14:textId="51659F9F" w:rsidTr="00B12DBB">
        <w:tc>
          <w:tcPr>
            <w:tcW w:w="1514" w:type="dxa"/>
          </w:tcPr>
          <w:p w14:paraId="0BDE8B73" w14:textId="5C3EADCE" w:rsidR="00C340CA" w:rsidRDefault="00C340CA" w:rsidP="00C340CA">
            <w:pPr>
              <w:tabs>
                <w:tab w:val="left" w:pos="2095"/>
              </w:tabs>
            </w:pPr>
            <w:r>
              <w:t>Y</w:t>
            </w:r>
            <w:r w:rsidR="00EB0D79">
              <w:t>OLO</w:t>
            </w:r>
            <w:r>
              <w:t xml:space="preserve">v8 </w:t>
            </w:r>
          </w:p>
        </w:tc>
        <w:tc>
          <w:tcPr>
            <w:tcW w:w="1368" w:type="dxa"/>
          </w:tcPr>
          <w:p w14:paraId="62FB2A51" w14:textId="59796367" w:rsidR="00C340CA" w:rsidRDefault="00C340CA" w:rsidP="00C340CA">
            <w:pPr>
              <w:tabs>
                <w:tab w:val="left" w:pos="2095"/>
              </w:tabs>
            </w:pPr>
            <w:r>
              <w:t>0.954</w:t>
            </w:r>
          </w:p>
        </w:tc>
        <w:tc>
          <w:tcPr>
            <w:tcW w:w="1368" w:type="dxa"/>
          </w:tcPr>
          <w:p w14:paraId="589362EC" w14:textId="20E747C1" w:rsidR="00C340CA" w:rsidRDefault="00C340CA" w:rsidP="00C340CA">
            <w:pPr>
              <w:tabs>
                <w:tab w:val="left" w:pos="2095"/>
              </w:tabs>
            </w:pPr>
            <w:r>
              <w:t>0.963</w:t>
            </w:r>
          </w:p>
        </w:tc>
        <w:tc>
          <w:tcPr>
            <w:tcW w:w="1368" w:type="dxa"/>
          </w:tcPr>
          <w:p w14:paraId="73985EE4" w14:textId="63B868B7" w:rsidR="00C340CA" w:rsidRDefault="00C340CA" w:rsidP="00C340CA">
            <w:pPr>
              <w:tabs>
                <w:tab w:val="left" w:pos="2095"/>
              </w:tabs>
            </w:pPr>
            <w:r>
              <w:t>0.985</w:t>
            </w:r>
          </w:p>
        </w:tc>
        <w:tc>
          <w:tcPr>
            <w:tcW w:w="1587" w:type="dxa"/>
          </w:tcPr>
          <w:p w14:paraId="377D3FCC" w14:textId="349617C3" w:rsidR="00C340CA" w:rsidRDefault="00C340CA" w:rsidP="00C340CA">
            <w:pPr>
              <w:tabs>
                <w:tab w:val="left" w:pos="2095"/>
              </w:tabs>
            </w:pPr>
            <w:r>
              <w:t>0.785</w:t>
            </w:r>
          </w:p>
        </w:tc>
        <w:tc>
          <w:tcPr>
            <w:tcW w:w="1310" w:type="dxa"/>
          </w:tcPr>
          <w:p w14:paraId="5B054F66" w14:textId="7D1A612A" w:rsidR="00C340CA" w:rsidRDefault="00C340CA" w:rsidP="00C340CA">
            <w:pPr>
              <w:tabs>
                <w:tab w:val="left" w:pos="2095"/>
              </w:tabs>
            </w:pPr>
            <w:r>
              <w:t>1.14 Hours</w:t>
            </w:r>
          </w:p>
        </w:tc>
        <w:tc>
          <w:tcPr>
            <w:tcW w:w="1443" w:type="dxa"/>
          </w:tcPr>
          <w:p w14:paraId="42A98655" w14:textId="4D06C0C1" w:rsidR="00C340CA" w:rsidRDefault="00C340CA" w:rsidP="00C340CA">
            <w:pPr>
              <w:tabs>
                <w:tab w:val="left" w:pos="2095"/>
              </w:tabs>
            </w:pPr>
          </w:p>
        </w:tc>
      </w:tr>
      <w:tr w:rsidR="00C340CA" w14:paraId="1D56A66B" w14:textId="7C93301C" w:rsidTr="00B12DBB">
        <w:tc>
          <w:tcPr>
            <w:tcW w:w="1514" w:type="dxa"/>
          </w:tcPr>
          <w:p w14:paraId="43514607" w14:textId="64661E4A" w:rsidR="00C340CA" w:rsidRDefault="00C340CA" w:rsidP="00C340CA">
            <w:pPr>
              <w:tabs>
                <w:tab w:val="left" w:pos="2095"/>
              </w:tabs>
            </w:pPr>
            <w:r>
              <w:t>Faster R-CNN</w:t>
            </w:r>
          </w:p>
        </w:tc>
        <w:tc>
          <w:tcPr>
            <w:tcW w:w="1368" w:type="dxa"/>
          </w:tcPr>
          <w:p w14:paraId="1C057009" w14:textId="2EF9617E" w:rsidR="00C340CA" w:rsidRDefault="00251271" w:rsidP="00C340CA">
            <w:pPr>
              <w:tabs>
                <w:tab w:val="left" w:pos="2095"/>
              </w:tabs>
            </w:pPr>
            <w:r>
              <w:t>X</w:t>
            </w:r>
          </w:p>
        </w:tc>
        <w:tc>
          <w:tcPr>
            <w:tcW w:w="1368" w:type="dxa"/>
          </w:tcPr>
          <w:p w14:paraId="17A7C6B7" w14:textId="301DE821" w:rsidR="00C340CA" w:rsidRDefault="00251271" w:rsidP="00C340CA">
            <w:pPr>
              <w:tabs>
                <w:tab w:val="left" w:pos="2095"/>
              </w:tabs>
            </w:pPr>
            <w:r>
              <w:t>X</w:t>
            </w:r>
          </w:p>
        </w:tc>
        <w:tc>
          <w:tcPr>
            <w:tcW w:w="1368" w:type="dxa"/>
          </w:tcPr>
          <w:p w14:paraId="1FF84639" w14:textId="5910D780" w:rsidR="00C340CA" w:rsidRDefault="00C340CA" w:rsidP="00C340CA">
            <w:pPr>
              <w:tabs>
                <w:tab w:val="left" w:pos="2095"/>
              </w:tabs>
            </w:pPr>
            <w:r>
              <w:t>0.9</w:t>
            </w:r>
            <w:r w:rsidR="00A9185F">
              <w:t>76</w:t>
            </w:r>
          </w:p>
        </w:tc>
        <w:tc>
          <w:tcPr>
            <w:tcW w:w="1587" w:type="dxa"/>
          </w:tcPr>
          <w:p w14:paraId="12AABDB8" w14:textId="043BAD20" w:rsidR="00C340CA" w:rsidRDefault="00C340CA" w:rsidP="00C340CA">
            <w:pPr>
              <w:tabs>
                <w:tab w:val="left" w:pos="2095"/>
              </w:tabs>
            </w:pPr>
            <w:r>
              <w:t xml:space="preserve"> </w:t>
            </w:r>
            <w:r w:rsidR="00251271">
              <w:t>0</w:t>
            </w:r>
            <w:r w:rsidR="00A9185F">
              <w:t>.764</w:t>
            </w:r>
          </w:p>
        </w:tc>
        <w:tc>
          <w:tcPr>
            <w:tcW w:w="1310" w:type="dxa"/>
          </w:tcPr>
          <w:p w14:paraId="3B3CFA7C" w14:textId="6A0A62BB" w:rsidR="00C340CA" w:rsidRDefault="00BA1A6C" w:rsidP="00C340CA">
            <w:pPr>
              <w:tabs>
                <w:tab w:val="left" w:pos="2095"/>
              </w:tabs>
            </w:pPr>
            <w:r>
              <w:t>2.</w:t>
            </w:r>
            <w:r w:rsidR="00A9185F">
              <w:t>024</w:t>
            </w:r>
            <w:r w:rsidR="00C340CA">
              <w:t xml:space="preserve"> Hours</w:t>
            </w:r>
          </w:p>
        </w:tc>
        <w:tc>
          <w:tcPr>
            <w:tcW w:w="1443" w:type="dxa"/>
          </w:tcPr>
          <w:p w14:paraId="35A99C15" w14:textId="77777777" w:rsidR="00C340CA" w:rsidRDefault="00C340CA" w:rsidP="00C340CA">
            <w:pPr>
              <w:tabs>
                <w:tab w:val="left" w:pos="2095"/>
              </w:tabs>
            </w:pPr>
          </w:p>
        </w:tc>
      </w:tr>
      <w:tr w:rsidR="00C340CA" w14:paraId="41C9099C" w14:textId="46D5997C" w:rsidTr="00B12DBB">
        <w:tc>
          <w:tcPr>
            <w:tcW w:w="1514" w:type="dxa"/>
          </w:tcPr>
          <w:p w14:paraId="6A010747" w14:textId="77777777" w:rsidR="00C340CA" w:rsidRDefault="00C340CA" w:rsidP="00C340CA">
            <w:pPr>
              <w:tabs>
                <w:tab w:val="left" w:pos="2095"/>
              </w:tabs>
            </w:pPr>
          </w:p>
        </w:tc>
        <w:tc>
          <w:tcPr>
            <w:tcW w:w="1368" w:type="dxa"/>
          </w:tcPr>
          <w:p w14:paraId="16F6C54D" w14:textId="77777777" w:rsidR="00C340CA" w:rsidRDefault="00C340CA" w:rsidP="00C340CA">
            <w:pPr>
              <w:tabs>
                <w:tab w:val="left" w:pos="2095"/>
              </w:tabs>
            </w:pPr>
          </w:p>
        </w:tc>
        <w:tc>
          <w:tcPr>
            <w:tcW w:w="1368" w:type="dxa"/>
          </w:tcPr>
          <w:p w14:paraId="13FBCE4D" w14:textId="77777777" w:rsidR="00C340CA" w:rsidRDefault="00C340CA" w:rsidP="00C340CA">
            <w:pPr>
              <w:tabs>
                <w:tab w:val="left" w:pos="2095"/>
              </w:tabs>
            </w:pPr>
          </w:p>
        </w:tc>
        <w:tc>
          <w:tcPr>
            <w:tcW w:w="1368" w:type="dxa"/>
          </w:tcPr>
          <w:p w14:paraId="44812F5F" w14:textId="1A7F0BDC" w:rsidR="00C340CA" w:rsidRDefault="00C340CA" w:rsidP="00C340CA">
            <w:pPr>
              <w:tabs>
                <w:tab w:val="left" w:pos="2095"/>
              </w:tabs>
            </w:pPr>
          </w:p>
        </w:tc>
        <w:tc>
          <w:tcPr>
            <w:tcW w:w="1587" w:type="dxa"/>
          </w:tcPr>
          <w:p w14:paraId="2B031DAA" w14:textId="19326521" w:rsidR="00C340CA" w:rsidRPr="004E292F" w:rsidRDefault="00C340CA" w:rsidP="00C340CA">
            <w:pPr>
              <w:tabs>
                <w:tab w:val="left" w:pos="2095"/>
              </w:tabs>
              <w:rPr>
                <w:color w:val="FF0000"/>
              </w:rPr>
            </w:pPr>
          </w:p>
        </w:tc>
        <w:tc>
          <w:tcPr>
            <w:tcW w:w="1310" w:type="dxa"/>
          </w:tcPr>
          <w:p w14:paraId="3195C78B" w14:textId="0B6B5958" w:rsidR="00C340CA" w:rsidRDefault="00C340CA" w:rsidP="00C340CA">
            <w:pPr>
              <w:tabs>
                <w:tab w:val="left" w:pos="2095"/>
              </w:tabs>
            </w:pPr>
          </w:p>
        </w:tc>
        <w:tc>
          <w:tcPr>
            <w:tcW w:w="1443" w:type="dxa"/>
          </w:tcPr>
          <w:p w14:paraId="0B6E0B4F" w14:textId="77777777" w:rsidR="00C340CA" w:rsidRDefault="00C340CA" w:rsidP="00C340CA">
            <w:pPr>
              <w:tabs>
                <w:tab w:val="left" w:pos="2095"/>
              </w:tabs>
            </w:pPr>
          </w:p>
        </w:tc>
      </w:tr>
    </w:tbl>
    <w:p w14:paraId="6E2C5D97" w14:textId="1386946F" w:rsidR="002C2AAC" w:rsidRDefault="002C2AAC" w:rsidP="003C68EA">
      <w:pPr>
        <w:tabs>
          <w:tab w:val="left" w:pos="2095"/>
        </w:tabs>
        <w:spacing w:line="240" w:lineRule="auto"/>
      </w:pPr>
    </w:p>
    <w:p w14:paraId="2DD443B2" w14:textId="66F237EF" w:rsidR="00A53A5B" w:rsidRPr="004035CD" w:rsidRDefault="00A53A5B" w:rsidP="00A53A5B">
      <w:pPr>
        <w:tabs>
          <w:tab w:val="left" w:pos="2095"/>
        </w:tabs>
        <w:spacing w:line="240" w:lineRule="auto"/>
      </w:pPr>
      <w:r w:rsidRPr="00F125D6">
        <w:rPr>
          <w:b/>
          <w:bCs/>
        </w:rPr>
        <w:t xml:space="preserve">Table </w:t>
      </w:r>
      <w:r>
        <w:rPr>
          <w:b/>
          <w:bCs/>
        </w:rPr>
        <w:t xml:space="preserve">2. </w:t>
      </w:r>
      <w:r w:rsidRPr="00F8670E">
        <w:t>Machine learning algorithms and information on the average precision, speed of training</w:t>
      </w:r>
      <w:r>
        <w:t xml:space="preserve"> </w:t>
      </w:r>
      <w:r w:rsidR="007E5284">
        <w:t xml:space="preserve">using the </w:t>
      </w:r>
      <w:r>
        <w:t>training set</w:t>
      </w:r>
      <w:r w:rsidRPr="00F8670E">
        <w:t>, and detection times</w:t>
      </w:r>
      <w:r>
        <w:t xml:space="preserve"> with </w:t>
      </w:r>
      <w:commentRangeStart w:id="2"/>
      <w:commentRangeStart w:id="3"/>
      <w:r>
        <w:t>data augmentation.</w:t>
      </w:r>
      <w:commentRangeEnd w:id="2"/>
      <w:r>
        <w:rPr>
          <w:rStyle w:val="CommentReference"/>
        </w:rPr>
        <w:commentReference w:id="2"/>
      </w:r>
      <w:commentRangeEnd w:id="3"/>
      <w:r w:rsidR="00881439">
        <w:rPr>
          <w:rStyle w:val="CommentReference"/>
        </w:rPr>
        <w:commentReference w:id="3"/>
      </w:r>
      <w:r>
        <w:t xml:space="preserve"> The training size increased to </w:t>
      </w:r>
      <w:r w:rsidR="007E5284">
        <w:t>1</w:t>
      </w:r>
      <w:r w:rsidR="0017600E">
        <w:t>,</w:t>
      </w:r>
      <w:r w:rsidR="007E5284">
        <w:t xml:space="preserve">371 after </w:t>
      </w:r>
      <w:r w:rsidR="00881439">
        <w:t xml:space="preserve">augmented photos were </w:t>
      </w:r>
      <w:r w:rsidR="00A6120B">
        <w:t>added.</w:t>
      </w:r>
    </w:p>
    <w:tbl>
      <w:tblPr>
        <w:tblStyle w:val="TableGrid"/>
        <w:tblW w:w="0" w:type="auto"/>
        <w:tblLook w:val="04A0" w:firstRow="1" w:lastRow="0" w:firstColumn="1" w:lastColumn="0" w:noHBand="0" w:noVBand="1"/>
      </w:tblPr>
      <w:tblGrid>
        <w:gridCol w:w="1498"/>
        <w:gridCol w:w="1270"/>
        <w:gridCol w:w="1270"/>
        <w:gridCol w:w="1324"/>
        <w:gridCol w:w="1530"/>
        <w:gridCol w:w="1271"/>
        <w:gridCol w:w="1413"/>
      </w:tblGrid>
      <w:tr w:rsidR="00881439" w14:paraId="526F555F" w14:textId="77777777" w:rsidTr="00881439">
        <w:tc>
          <w:tcPr>
            <w:tcW w:w="1498" w:type="dxa"/>
          </w:tcPr>
          <w:p w14:paraId="56F62E7D" w14:textId="77777777" w:rsidR="00881439" w:rsidRDefault="00881439" w:rsidP="008E0CF9">
            <w:pPr>
              <w:tabs>
                <w:tab w:val="left" w:pos="2095"/>
              </w:tabs>
            </w:pPr>
            <w:r>
              <w:t>Architecture</w:t>
            </w:r>
          </w:p>
        </w:tc>
        <w:tc>
          <w:tcPr>
            <w:tcW w:w="1270" w:type="dxa"/>
          </w:tcPr>
          <w:p w14:paraId="2ACDDA0D" w14:textId="55108917" w:rsidR="00881439" w:rsidRDefault="00881439" w:rsidP="008E0CF9">
            <w:pPr>
              <w:tabs>
                <w:tab w:val="left" w:pos="2095"/>
              </w:tabs>
            </w:pPr>
            <w:r>
              <w:t>Precision</w:t>
            </w:r>
          </w:p>
        </w:tc>
        <w:tc>
          <w:tcPr>
            <w:tcW w:w="1270" w:type="dxa"/>
          </w:tcPr>
          <w:p w14:paraId="3A3D88D8" w14:textId="2E270AC3" w:rsidR="00881439" w:rsidRDefault="00881439" w:rsidP="008E0CF9">
            <w:pPr>
              <w:tabs>
                <w:tab w:val="left" w:pos="2095"/>
              </w:tabs>
            </w:pPr>
            <w:r>
              <w:t>Recall</w:t>
            </w:r>
          </w:p>
        </w:tc>
        <w:tc>
          <w:tcPr>
            <w:tcW w:w="1324" w:type="dxa"/>
          </w:tcPr>
          <w:p w14:paraId="3D6266C0" w14:textId="6A6B8797" w:rsidR="00881439" w:rsidRDefault="00881439" w:rsidP="008E0CF9">
            <w:pPr>
              <w:tabs>
                <w:tab w:val="left" w:pos="2095"/>
              </w:tabs>
            </w:pPr>
            <w:r>
              <w:t>Map50</w:t>
            </w:r>
          </w:p>
        </w:tc>
        <w:tc>
          <w:tcPr>
            <w:tcW w:w="1530" w:type="dxa"/>
          </w:tcPr>
          <w:p w14:paraId="030C9877" w14:textId="77777777" w:rsidR="00881439" w:rsidRDefault="00881439" w:rsidP="008E0CF9">
            <w:pPr>
              <w:tabs>
                <w:tab w:val="left" w:pos="2095"/>
              </w:tabs>
            </w:pPr>
            <w:r>
              <w:t xml:space="preserve">Map50-95 </w:t>
            </w:r>
          </w:p>
        </w:tc>
        <w:tc>
          <w:tcPr>
            <w:tcW w:w="1271" w:type="dxa"/>
          </w:tcPr>
          <w:p w14:paraId="1541B000" w14:textId="77777777" w:rsidR="00881439" w:rsidRDefault="00881439" w:rsidP="008E0CF9">
            <w:pPr>
              <w:tabs>
                <w:tab w:val="left" w:pos="2095"/>
              </w:tabs>
            </w:pPr>
            <w:r>
              <w:t>Time to train</w:t>
            </w:r>
          </w:p>
        </w:tc>
        <w:tc>
          <w:tcPr>
            <w:tcW w:w="1413" w:type="dxa"/>
          </w:tcPr>
          <w:p w14:paraId="1409AE45" w14:textId="77777777" w:rsidR="00881439" w:rsidRDefault="00881439" w:rsidP="008E0CF9">
            <w:pPr>
              <w:tabs>
                <w:tab w:val="left" w:pos="2095"/>
              </w:tabs>
            </w:pPr>
            <w:r>
              <w:t>Detection time</w:t>
            </w:r>
          </w:p>
        </w:tc>
      </w:tr>
      <w:tr w:rsidR="00881439" w14:paraId="11E0F0C3" w14:textId="77777777" w:rsidTr="00881439">
        <w:tc>
          <w:tcPr>
            <w:tcW w:w="1498" w:type="dxa"/>
          </w:tcPr>
          <w:p w14:paraId="142B0238" w14:textId="77E87B89" w:rsidR="00881439" w:rsidRDefault="00881439" w:rsidP="008E0CF9">
            <w:pPr>
              <w:tabs>
                <w:tab w:val="left" w:pos="2095"/>
              </w:tabs>
            </w:pPr>
            <w:r>
              <w:t>Y</w:t>
            </w:r>
            <w:r w:rsidR="00EB0D79">
              <w:t>OLO</w:t>
            </w:r>
            <w:r>
              <w:t>v5</w:t>
            </w:r>
          </w:p>
        </w:tc>
        <w:tc>
          <w:tcPr>
            <w:tcW w:w="1270" w:type="dxa"/>
          </w:tcPr>
          <w:p w14:paraId="59185D21" w14:textId="0E977B41" w:rsidR="00881439" w:rsidRDefault="00104E4A" w:rsidP="008E0CF9">
            <w:pPr>
              <w:tabs>
                <w:tab w:val="left" w:pos="2095"/>
              </w:tabs>
            </w:pPr>
            <w:proofErr w:type="gramStart"/>
            <w:r>
              <w:t>..</w:t>
            </w:r>
            <w:proofErr w:type="gramEnd"/>
            <w:r>
              <w:t>968</w:t>
            </w:r>
          </w:p>
        </w:tc>
        <w:tc>
          <w:tcPr>
            <w:tcW w:w="1270" w:type="dxa"/>
          </w:tcPr>
          <w:p w14:paraId="4D324F0A" w14:textId="121855A6" w:rsidR="00881439" w:rsidRDefault="00104E4A" w:rsidP="008E0CF9">
            <w:pPr>
              <w:tabs>
                <w:tab w:val="left" w:pos="2095"/>
              </w:tabs>
            </w:pPr>
            <w:r>
              <w:t>0.95</w:t>
            </w:r>
          </w:p>
        </w:tc>
        <w:tc>
          <w:tcPr>
            <w:tcW w:w="1324" w:type="dxa"/>
          </w:tcPr>
          <w:p w14:paraId="5100D69D" w14:textId="55851841" w:rsidR="00881439" w:rsidRDefault="00104E4A" w:rsidP="008E0CF9">
            <w:pPr>
              <w:tabs>
                <w:tab w:val="left" w:pos="2095"/>
              </w:tabs>
            </w:pPr>
            <w:r>
              <w:t>0.982</w:t>
            </w:r>
          </w:p>
        </w:tc>
        <w:tc>
          <w:tcPr>
            <w:tcW w:w="1530" w:type="dxa"/>
          </w:tcPr>
          <w:p w14:paraId="28362EB0" w14:textId="6DE58014" w:rsidR="00881439" w:rsidRDefault="00104E4A" w:rsidP="008E0CF9">
            <w:pPr>
              <w:tabs>
                <w:tab w:val="left" w:pos="2095"/>
              </w:tabs>
            </w:pPr>
            <w:r>
              <w:t>0.768</w:t>
            </w:r>
          </w:p>
        </w:tc>
        <w:tc>
          <w:tcPr>
            <w:tcW w:w="1271" w:type="dxa"/>
          </w:tcPr>
          <w:p w14:paraId="41A9CDC2" w14:textId="70F7F91B" w:rsidR="00881439" w:rsidRDefault="00157CDF" w:rsidP="008E0CF9">
            <w:pPr>
              <w:tabs>
                <w:tab w:val="left" w:pos="2095"/>
              </w:tabs>
            </w:pPr>
            <w:r>
              <w:t>5.75 hours</w:t>
            </w:r>
          </w:p>
        </w:tc>
        <w:tc>
          <w:tcPr>
            <w:tcW w:w="1413" w:type="dxa"/>
          </w:tcPr>
          <w:p w14:paraId="2A4771AE" w14:textId="6A50FEF5" w:rsidR="00881439" w:rsidRDefault="00881439" w:rsidP="008E0CF9">
            <w:pPr>
              <w:tabs>
                <w:tab w:val="left" w:pos="2095"/>
              </w:tabs>
            </w:pPr>
          </w:p>
        </w:tc>
      </w:tr>
      <w:tr w:rsidR="00881439" w14:paraId="5FF64090" w14:textId="77777777" w:rsidTr="00881439">
        <w:tc>
          <w:tcPr>
            <w:tcW w:w="1498" w:type="dxa"/>
          </w:tcPr>
          <w:p w14:paraId="7D81266D" w14:textId="1C53C2E0" w:rsidR="00881439" w:rsidRDefault="00881439" w:rsidP="008E0CF9">
            <w:pPr>
              <w:tabs>
                <w:tab w:val="left" w:pos="2095"/>
              </w:tabs>
            </w:pPr>
            <w:r>
              <w:t>Y</w:t>
            </w:r>
            <w:r w:rsidR="00EB0D79">
              <w:t>OLO</w:t>
            </w:r>
            <w:r>
              <w:t xml:space="preserve">v8 </w:t>
            </w:r>
          </w:p>
        </w:tc>
        <w:tc>
          <w:tcPr>
            <w:tcW w:w="1270" w:type="dxa"/>
          </w:tcPr>
          <w:p w14:paraId="6775A75C" w14:textId="00F637F7" w:rsidR="00881439" w:rsidRDefault="00881439" w:rsidP="008E0CF9">
            <w:pPr>
              <w:tabs>
                <w:tab w:val="left" w:pos="2095"/>
              </w:tabs>
            </w:pPr>
            <w:r>
              <w:t>.96</w:t>
            </w:r>
          </w:p>
        </w:tc>
        <w:tc>
          <w:tcPr>
            <w:tcW w:w="1270" w:type="dxa"/>
          </w:tcPr>
          <w:p w14:paraId="42FC6884" w14:textId="6827DD1E" w:rsidR="00881439" w:rsidRDefault="00881439" w:rsidP="008E0CF9">
            <w:pPr>
              <w:tabs>
                <w:tab w:val="left" w:pos="2095"/>
              </w:tabs>
            </w:pPr>
            <w:r>
              <w:t>.953</w:t>
            </w:r>
          </w:p>
        </w:tc>
        <w:tc>
          <w:tcPr>
            <w:tcW w:w="1324" w:type="dxa"/>
          </w:tcPr>
          <w:p w14:paraId="5EAC2FA3" w14:textId="1E0F1098" w:rsidR="00881439" w:rsidRDefault="00881439" w:rsidP="008E0CF9">
            <w:pPr>
              <w:tabs>
                <w:tab w:val="left" w:pos="2095"/>
              </w:tabs>
            </w:pPr>
            <w:r>
              <w:t>0.986</w:t>
            </w:r>
          </w:p>
        </w:tc>
        <w:tc>
          <w:tcPr>
            <w:tcW w:w="1530" w:type="dxa"/>
          </w:tcPr>
          <w:p w14:paraId="0EAC6CCA" w14:textId="7B42B9C7" w:rsidR="00881439" w:rsidRDefault="00881439" w:rsidP="008E0CF9">
            <w:pPr>
              <w:tabs>
                <w:tab w:val="left" w:pos="2095"/>
              </w:tabs>
            </w:pPr>
            <w:r>
              <w:t>0.77</w:t>
            </w:r>
          </w:p>
        </w:tc>
        <w:tc>
          <w:tcPr>
            <w:tcW w:w="1271" w:type="dxa"/>
          </w:tcPr>
          <w:p w14:paraId="07D63C6E" w14:textId="3082AF02" w:rsidR="00881439" w:rsidRDefault="00881439" w:rsidP="008E0CF9">
            <w:pPr>
              <w:tabs>
                <w:tab w:val="left" w:pos="2095"/>
              </w:tabs>
            </w:pPr>
            <w:r>
              <w:t>1.7</w:t>
            </w:r>
            <w:r w:rsidR="00F7739E">
              <w:t>0</w:t>
            </w:r>
            <w:r>
              <w:t xml:space="preserve"> Hours</w:t>
            </w:r>
          </w:p>
        </w:tc>
        <w:tc>
          <w:tcPr>
            <w:tcW w:w="1413" w:type="dxa"/>
          </w:tcPr>
          <w:p w14:paraId="40D90088" w14:textId="33C39986" w:rsidR="00881439" w:rsidRDefault="00881439" w:rsidP="008E0CF9">
            <w:pPr>
              <w:tabs>
                <w:tab w:val="left" w:pos="2095"/>
              </w:tabs>
            </w:pPr>
          </w:p>
        </w:tc>
      </w:tr>
      <w:tr w:rsidR="00881439" w14:paraId="27C4B642" w14:textId="77777777" w:rsidTr="00881439">
        <w:tc>
          <w:tcPr>
            <w:tcW w:w="1498" w:type="dxa"/>
          </w:tcPr>
          <w:p w14:paraId="0517C861" w14:textId="642B564B" w:rsidR="00881439" w:rsidRDefault="00881439" w:rsidP="008E0CF9">
            <w:pPr>
              <w:tabs>
                <w:tab w:val="left" w:pos="2095"/>
              </w:tabs>
            </w:pPr>
            <w:r>
              <w:t>Faster</w:t>
            </w:r>
            <w:r w:rsidR="00B12DBB">
              <w:t xml:space="preserve"> R-CNN</w:t>
            </w:r>
          </w:p>
        </w:tc>
        <w:tc>
          <w:tcPr>
            <w:tcW w:w="1270" w:type="dxa"/>
          </w:tcPr>
          <w:p w14:paraId="1B980FDF" w14:textId="692CE241" w:rsidR="00881439" w:rsidRDefault="00251271" w:rsidP="008E0CF9">
            <w:pPr>
              <w:tabs>
                <w:tab w:val="left" w:pos="2095"/>
              </w:tabs>
            </w:pPr>
            <w:r>
              <w:t>X</w:t>
            </w:r>
          </w:p>
        </w:tc>
        <w:tc>
          <w:tcPr>
            <w:tcW w:w="1270" w:type="dxa"/>
          </w:tcPr>
          <w:p w14:paraId="57573D1D" w14:textId="79F0C920" w:rsidR="00881439" w:rsidRDefault="00251271" w:rsidP="008E0CF9">
            <w:pPr>
              <w:tabs>
                <w:tab w:val="left" w:pos="2095"/>
              </w:tabs>
            </w:pPr>
            <w:r>
              <w:t>X</w:t>
            </w:r>
          </w:p>
        </w:tc>
        <w:tc>
          <w:tcPr>
            <w:tcW w:w="1324" w:type="dxa"/>
          </w:tcPr>
          <w:p w14:paraId="7C6EF293" w14:textId="2AF06D39" w:rsidR="00881439" w:rsidRDefault="00104E4A" w:rsidP="008E0CF9">
            <w:pPr>
              <w:tabs>
                <w:tab w:val="left" w:pos="2095"/>
              </w:tabs>
            </w:pPr>
            <w:r>
              <w:t>0</w:t>
            </w:r>
            <w:r w:rsidR="00881439">
              <w:t>.981</w:t>
            </w:r>
          </w:p>
        </w:tc>
        <w:tc>
          <w:tcPr>
            <w:tcW w:w="1530" w:type="dxa"/>
          </w:tcPr>
          <w:p w14:paraId="475CDA3A" w14:textId="77777777" w:rsidR="00881439" w:rsidRDefault="00881439" w:rsidP="008E0CF9">
            <w:pPr>
              <w:tabs>
                <w:tab w:val="left" w:pos="2095"/>
              </w:tabs>
            </w:pPr>
            <w:r>
              <w:t xml:space="preserve"> </w:t>
            </w:r>
          </w:p>
        </w:tc>
        <w:tc>
          <w:tcPr>
            <w:tcW w:w="1271" w:type="dxa"/>
          </w:tcPr>
          <w:p w14:paraId="502CC168" w14:textId="5AC33190" w:rsidR="00881439" w:rsidRDefault="00881439" w:rsidP="008E0CF9">
            <w:pPr>
              <w:tabs>
                <w:tab w:val="left" w:pos="2095"/>
              </w:tabs>
            </w:pPr>
            <w:r>
              <w:t xml:space="preserve"> Hours</w:t>
            </w:r>
          </w:p>
        </w:tc>
        <w:tc>
          <w:tcPr>
            <w:tcW w:w="1413" w:type="dxa"/>
          </w:tcPr>
          <w:p w14:paraId="6004808E" w14:textId="77777777" w:rsidR="00881439" w:rsidRDefault="00881439" w:rsidP="008E0CF9">
            <w:pPr>
              <w:tabs>
                <w:tab w:val="left" w:pos="2095"/>
              </w:tabs>
            </w:pPr>
          </w:p>
        </w:tc>
      </w:tr>
      <w:tr w:rsidR="00881439" w14:paraId="335BE6B3" w14:textId="77777777" w:rsidTr="00881439">
        <w:tc>
          <w:tcPr>
            <w:tcW w:w="1498" w:type="dxa"/>
          </w:tcPr>
          <w:p w14:paraId="4090C051" w14:textId="77777777" w:rsidR="00881439" w:rsidRDefault="00881439" w:rsidP="008E0CF9">
            <w:pPr>
              <w:tabs>
                <w:tab w:val="left" w:pos="2095"/>
              </w:tabs>
            </w:pPr>
          </w:p>
        </w:tc>
        <w:tc>
          <w:tcPr>
            <w:tcW w:w="1270" w:type="dxa"/>
          </w:tcPr>
          <w:p w14:paraId="7568D070" w14:textId="77777777" w:rsidR="00881439" w:rsidRDefault="00881439" w:rsidP="008E0CF9">
            <w:pPr>
              <w:tabs>
                <w:tab w:val="left" w:pos="2095"/>
              </w:tabs>
            </w:pPr>
          </w:p>
        </w:tc>
        <w:tc>
          <w:tcPr>
            <w:tcW w:w="1270" w:type="dxa"/>
          </w:tcPr>
          <w:p w14:paraId="7FA9BCE0" w14:textId="33A5A99E" w:rsidR="00881439" w:rsidRDefault="00881439" w:rsidP="008E0CF9">
            <w:pPr>
              <w:tabs>
                <w:tab w:val="left" w:pos="2095"/>
              </w:tabs>
            </w:pPr>
          </w:p>
        </w:tc>
        <w:tc>
          <w:tcPr>
            <w:tcW w:w="1324" w:type="dxa"/>
          </w:tcPr>
          <w:p w14:paraId="0C2EC210" w14:textId="48D071C7" w:rsidR="00881439" w:rsidRDefault="00881439" w:rsidP="008E0CF9">
            <w:pPr>
              <w:tabs>
                <w:tab w:val="left" w:pos="2095"/>
              </w:tabs>
            </w:pPr>
          </w:p>
        </w:tc>
        <w:tc>
          <w:tcPr>
            <w:tcW w:w="1530" w:type="dxa"/>
          </w:tcPr>
          <w:p w14:paraId="78D7A318" w14:textId="77777777" w:rsidR="00881439" w:rsidRPr="004E292F" w:rsidRDefault="00881439" w:rsidP="008E0CF9">
            <w:pPr>
              <w:tabs>
                <w:tab w:val="left" w:pos="2095"/>
              </w:tabs>
              <w:rPr>
                <w:color w:val="FF0000"/>
              </w:rPr>
            </w:pPr>
          </w:p>
        </w:tc>
        <w:tc>
          <w:tcPr>
            <w:tcW w:w="1271" w:type="dxa"/>
          </w:tcPr>
          <w:p w14:paraId="0398D445" w14:textId="77777777" w:rsidR="00881439" w:rsidRDefault="00881439" w:rsidP="008E0CF9">
            <w:pPr>
              <w:tabs>
                <w:tab w:val="left" w:pos="2095"/>
              </w:tabs>
            </w:pPr>
          </w:p>
        </w:tc>
        <w:tc>
          <w:tcPr>
            <w:tcW w:w="1413" w:type="dxa"/>
          </w:tcPr>
          <w:p w14:paraId="19141AFC" w14:textId="77777777" w:rsidR="00881439" w:rsidRDefault="00881439" w:rsidP="008E0CF9">
            <w:pPr>
              <w:tabs>
                <w:tab w:val="left" w:pos="2095"/>
              </w:tabs>
            </w:pPr>
          </w:p>
        </w:tc>
      </w:tr>
    </w:tbl>
    <w:p w14:paraId="2CF919F4" w14:textId="6BB94F14" w:rsidR="00D11274" w:rsidRDefault="00D11274" w:rsidP="003C68EA">
      <w:pPr>
        <w:tabs>
          <w:tab w:val="left" w:pos="2095"/>
        </w:tabs>
        <w:spacing w:line="240" w:lineRule="auto"/>
      </w:pPr>
    </w:p>
    <w:p w14:paraId="3F1BAD39" w14:textId="3B647F1E" w:rsidR="00D11274" w:rsidRDefault="00412650" w:rsidP="003C68EA">
      <w:pPr>
        <w:tabs>
          <w:tab w:val="left" w:pos="2095"/>
        </w:tabs>
        <w:spacing w:line="240" w:lineRule="auto"/>
      </w:pPr>
      <w:r>
        <w:rPr>
          <w:noProof/>
        </w:rPr>
        <w:drawing>
          <wp:inline distT="0" distB="0" distL="0" distR="0" wp14:anchorId="71EB9475" wp14:editId="75AB3267">
            <wp:extent cx="4761905" cy="3149206"/>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6"/>
                    <a:stretch>
                      <a:fillRect/>
                    </a:stretch>
                  </pic:blipFill>
                  <pic:spPr>
                    <a:xfrm>
                      <a:off x="0" y="0"/>
                      <a:ext cx="4761905" cy="3149206"/>
                    </a:xfrm>
                    <a:prstGeom prst="rect">
                      <a:avLst/>
                    </a:prstGeom>
                  </pic:spPr>
                </pic:pic>
              </a:graphicData>
            </a:graphic>
          </wp:inline>
        </w:drawing>
      </w:r>
      <w:r w:rsidR="006B2CDD">
        <w:rPr>
          <w:noProof/>
        </w:rPr>
        <w:t xml:space="preserve"> </w:t>
      </w:r>
    </w:p>
    <w:p w14:paraId="50A9F342" w14:textId="024A741E" w:rsidR="00776922" w:rsidRDefault="00776922" w:rsidP="003C68EA">
      <w:pPr>
        <w:tabs>
          <w:tab w:val="left" w:pos="2095"/>
        </w:tabs>
        <w:spacing w:line="240" w:lineRule="auto"/>
      </w:pPr>
      <w:r>
        <w:t xml:space="preserve">Fig </w:t>
      </w:r>
      <w:r w:rsidR="00270D72">
        <w:t>3</w:t>
      </w:r>
      <w:r w:rsidR="00B9222F">
        <w:t>.</w:t>
      </w:r>
      <w:r w:rsidR="006B2CDD">
        <w:t xml:space="preserve"> Average number of hemocytes in uncropped photos (1 is 26</w:t>
      </w:r>
      <w:r w:rsidR="0017600E">
        <w:t xml:space="preserve"> </w:t>
      </w:r>
      <w:r w:rsidR="0017600E" w:rsidRPr="73F76B51">
        <w:rPr>
          <w:color w:val="000000" w:themeColor="text1"/>
          <w:shd w:val="clear" w:color="auto" w:fill="FFFFFF"/>
        </w:rPr>
        <w:t>°C</w:t>
      </w:r>
      <w:r w:rsidR="006B2CDD">
        <w:t>, 2 is 31</w:t>
      </w:r>
      <w:r w:rsidR="0017600E">
        <w:t xml:space="preserve"> </w:t>
      </w:r>
      <w:r w:rsidR="0017600E" w:rsidRPr="73F76B51">
        <w:rPr>
          <w:color w:val="000000" w:themeColor="text1"/>
          <w:shd w:val="clear" w:color="auto" w:fill="FFFFFF"/>
        </w:rPr>
        <w:t>°C</w:t>
      </w:r>
      <w:r w:rsidR="006B2CDD">
        <w:t>)</w:t>
      </w:r>
      <w:r w:rsidR="0017600E">
        <w:t>.</w:t>
      </w:r>
    </w:p>
    <w:p w14:paraId="340DA637" w14:textId="54B74DC2" w:rsidR="00776922" w:rsidRDefault="00776922" w:rsidP="003C68EA">
      <w:pPr>
        <w:tabs>
          <w:tab w:val="left" w:pos="2095"/>
        </w:tabs>
        <w:spacing w:line="240" w:lineRule="auto"/>
      </w:pPr>
      <w:r>
        <w:rPr>
          <w:noProof/>
        </w:rPr>
        <w:lastRenderedPageBreak/>
        <w:drawing>
          <wp:inline distT="0" distB="0" distL="0" distR="0" wp14:anchorId="172EDF2D" wp14:editId="7C3470B3">
            <wp:extent cx="4761905" cy="3149206"/>
            <wp:effectExtent l="0" t="0" r="63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7"/>
                    <a:stretch>
                      <a:fillRect/>
                    </a:stretch>
                  </pic:blipFill>
                  <pic:spPr>
                    <a:xfrm>
                      <a:off x="0" y="0"/>
                      <a:ext cx="4761905" cy="3149206"/>
                    </a:xfrm>
                    <a:prstGeom prst="rect">
                      <a:avLst/>
                    </a:prstGeom>
                  </pic:spPr>
                </pic:pic>
              </a:graphicData>
            </a:graphic>
          </wp:inline>
        </w:drawing>
      </w:r>
    </w:p>
    <w:p w14:paraId="7A3A287C" w14:textId="024506E2" w:rsidR="00776922" w:rsidRDefault="00776922" w:rsidP="003C68EA">
      <w:pPr>
        <w:tabs>
          <w:tab w:val="left" w:pos="2095"/>
        </w:tabs>
        <w:spacing w:line="240" w:lineRule="auto"/>
      </w:pPr>
      <w:r>
        <w:t xml:space="preserve">Figure </w:t>
      </w:r>
      <w:r w:rsidR="00270D72">
        <w:t>4</w:t>
      </w:r>
      <w:r>
        <w:t xml:space="preserve">. The average number of hemocytes when focusing on one square </w:t>
      </w:r>
      <w:r w:rsidR="00B9222F">
        <w:t>of the</w:t>
      </w:r>
      <w:r>
        <w:t xml:space="preserve"> hemocytometer. </w:t>
      </w:r>
      <w:r w:rsidR="00B9222F">
        <w:t>(1 is 26</w:t>
      </w:r>
      <w:r w:rsidR="00F925DD">
        <w:t xml:space="preserve"> </w:t>
      </w:r>
      <w:r w:rsidR="00F925DD" w:rsidRPr="73F76B51">
        <w:rPr>
          <w:color w:val="000000" w:themeColor="text1"/>
          <w:shd w:val="clear" w:color="auto" w:fill="FFFFFF"/>
        </w:rPr>
        <w:t>°C</w:t>
      </w:r>
      <w:r w:rsidR="00B9222F">
        <w:t>, 2 is 31</w:t>
      </w:r>
      <w:r w:rsidR="00F925DD">
        <w:t xml:space="preserve"> </w:t>
      </w:r>
      <w:r w:rsidR="00F925DD" w:rsidRPr="73F76B51">
        <w:rPr>
          <w:color w:val="000000" w:themeColor="text1"/>
          <w:shd w:val="clear" w:color="auto" w:fill="FFFFFF"/>
        </w:rPr>
        <w:t>°C</w:t>
      </w:r>
      <w:r w:rsidR="00B9222F">
        <w:t>)</w:t>
      </w:r>
    </w:p>
    <w:p w14:paraId="126B179E" w14:textId="7F490D7C" w:rsidR="00270D72" w:rsidRDefault="00412650" w:rsidP="003C68EA">
      <w:pPr>
        <w:tabs>
          <w:tab w:val="left" w:pos="2095"/>
        </w:tabs>
        <w:spacing w:line="240" w:lineRule="auto"/>
      </w:pPr>
      <w:r>
        <w:rPr>
          <w:noProof/>
        </w:rPr>
        <w:drawing>
          <wp:inline distT="0" distB="0" distL="0" distR="0" wp14:anchorId="3097518C" wp14:editId="3820394F">
            <wp:extent cx="4761905" cy="4076190"/>
            <wp:effectExtent l="0" t="0" r="63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stretch>
                      <a:fillRect/>
                    </a:stretch>
                  </pic:blipFill>
                  <pic:spPr>
                    <a:xfrm>
                      <a:off x="0" y="0"/>
                      <a:ext cx="4761905" cy="4076190"/>
                    </a:xfrm>
                    <a:prstGeom prst="rect">
                      <a:avLst/>
                    </a:prstGeom>
                  </pic:spPr>
                </pic:pic>
              </a:graphicData>
            </a:graphic>
          </wp:inline>
        </w:drawing>
      </w:r>
    </w:p>
    <w:p w14:paraId="59043094" w14:textId="2E8B9384" w:rsidR="005961E5" w:rsidRPr="005961E5" w:rsidRDefault="00270D72" w:rsidP="005961E5">
      <w:pPr>
        <w:tabs>
          <w:tab w:val="left" w:pos="2095"/>
        </w:tabs>
        <w:spacing w:line="240" w:lineRule="auto"/>
      </w:pPr>
      <w:r>
        <w:t xml:space="preserve">Figure 5. </w:t>
      </w:r>
      <w:r w:rsidR="00A12A58">
        <w:t>Hemocyte count</w:t>
      </w:r>
      <w:r w:rsidR="004035CD">
        <w:t xml:space="preserve">s at each temperature across treatments. </w:t>
      </w:r>
    </w:p>
    <w:p w14:paraId="16643C95" w14:textId="059EF81A" w:rsidR="008D4627" w:rsidRPr="005961E5" w:rsidRDefault="008D4627" w:rsidP="008D4627">
      <w:pPr>
        <w:spacing w:line="240" w:lineRule="auto"/>
        <w:ind w:left="446" w:hanging="446"/>
        <w:rPr>
          <w:b/>
          <w:bCs/>
        </w:rPr>
      </w:pPr>
      <w:r w:rsidRPr="005961E5">
        <w:rPr>
          <w:b/>
          <w:bCs/>
        </w:rPr>
        <w:lastRenderedPageBreak/>
        <w:t>Acknowledgements</w:t>
      </w:r>
      <w:r w:rsidR="005961E5" w:rsidRPr="005961E5">
        <w:rPr>
          <w:b/>
          <w:bCs/>
        </w:rPr>
        <w:t>:</w:t>
      </w:r>
    </w:p>
    <w:p w14:paraId="2B85662C" w14:textId="440761E1" w:rsidR="005961E5" w:rsidRPr="005961E5" w:rsidRDefault="005961E5" w:rsidP="005961E5">
      <w:pPr>
        <w:spacing w:line="240" w:lineRule="auto"/>
      </w:pPr>
      <w:r>
        <w:t xml:space="preserve">We </w:t>
      </w:r>
      <w:r w:rsidR="0017600E">
        <w:t xml:space="preserve">would like to </w:t>
      </w:r>
      <w:r>
        <w:t xml:space="preserve">thank Kale Costanza and Scott </w:t>
      </w:r>
      <w:proofErr w:type="spellStart"/>
      <w:r>
        <w:t>Grimmell</w:t>
      </w:r>
      <w:proofErr w:type="spellEnd"/>
      <w:r>
        <w:t xml:space="preserve"> for </w:t>
      </w:r>
      <w:r w:rsidR="00845CDC">
        <w:t xml:space="preserve">assisting </w:t>
      </w:r>
      <w:r>
        <w:t>in data collection. This study was funded by (Funding Source)</w:t>
      </w:r>
    </w:p>
    <w:p w14:paraId="1A9F77E0" w14:textId="007113FA" w:rsidR="008D4627" w:rsidRPr="005961E5" w:rsidRDefault="008D4627" w:rsidP="008D4627">
      <w:pPr>
        <w:spacing w:line="240" w:lineRule="auto"/>
        <w:ind w:left="446" w:hanging="446"/>
        <w:rPr>
          <w:b/>
          <w:bCs/>
        </w:rPr>
      </w:pPr>
      <w:r w:rsidRPr="005961E5">
        <w:rPr>
          <w:b/>
          <w:bCs/>
        </w:rPr>
        <w:t>Author Contributions:</w:t>
      </w:r>
    </w:p>
    <w:p w14:paraId="7566D1B5" w14:textId="7AB8B913" w:rsidR="008D4627" w:rsidRDefault="008D4627" w:rsidP="005961E5">
      <w:pPr>
        <w:spacing w:line="240" w:lineRule="auto"/>
      </w:pPr>
      <w:r>
        <w:t xml:space="preserve">Nathaniel Haulk and Bret </w:t>
      </w:r>
      <w:proofErr w:type="spellStart"/>
      <w:r>
        <w:t>Elderd</w:t>
      </w:r>
      <w:proofErr w:type="spellEnd"/>
      <w:r>
        <w:t xml:space="preserve"> </w:t>
      </w:r>
      <w:r w:rsidR="005961E5">
        <w:t>d</w:t>
      </w:r>
      <w:r>
        <w:t xml:space="preserve">esigned the </w:t>
      </w:r>
      <w:r w:rsidR="005961E5">
        <w:t xml:space="preserve">ideas and experiments. Nathaniel Haulk collected data and ran analysis. Nathaniel Haulk and Bret </w:t>
      </w:r>
      <w:proofErr w:type="spellStart"/>
      <w:r w:rsidR="005961E5">
        <w:t>Elderd</w:t>
      </w:r>
      <w:proofErr w:type="spellEnd"/>
      <w:r w:rsidR="005961E5">
        <w:t xml:space="preserve"> wrote the </w:t>
      </w:r>
      <w:r w:rsidR="00845CDC">
        <w:t>manuscript.</w:t>
      </w:r>
      <w:r>
        <w:t xml:space="preserve"> </w:t>
      </w:r>
    </w:p>
    <w:p w14:paraId="47C92F30" w14:textId="07B33B38" w:rsidR="008D4627" w:rsidRPr="008D4627" w:rsidRDefault="008D4627" w:rsidP="008D4627">
      <w:pPr>
        <w:spacing w:line="240" w:lineRule="auto"/>
        <w:ind w:left="446" w:hanging="446"/>
        <w:rPr>
          <w:b/>
          <w:bCs/>
        </w:rPr>
      </w:pPr>
      <w:r w:rsidRPr="008D4627">
        <w:rPr>
          <w:b/>
          <w:bCs/>
        </w:rPr>
        <w:t xml:space="preserve">Conflict of Interest Statement: </w:t>
      </w:r>
    </w:p>
    <w:p w14:paraId="484344D6" w14:textId="4EAE075F" w:rsidR="008D4627" w:rsidRDefault="008D4627" w:rsidP="008D4627">
      <w:pPr>
        <w:spacing w:line="240" w:lineRule="auto"/>
        <w:ind w:left="446" w:hanging="446"/>
      </w:pPr>
      <w:r>
        <w:t xml:space="preserve">The authors have no conflicts of interest. </w:t>
      </w:r>
    </w:p>
    <w:p w14:paraId="2C72AF6D" w14:textId="66C6D46D" w:rsidR="008D4627" w:rsidRPr="008D4627" w:rsidRDefault="008D4627" w:rsidP="008D4627">
      <w:pPr>
        <w:spacing w:line="240" w:lineRule="auto"/>
        <w:ind w:left="446" w:hanging="446"/>
        <w:rPr>
          <w:b/>
          <w:bCs/>
        </w:rPr>
      </w:pPr>
      <w:r w:rsidRPr="008D4627">
        <w:rPr>
          <w:b/>
          <w:bCs/>
        </w:rPr>
        <w:t>Data Availability Statement:</w:t>
      </w:r>
    </w:p>
    <w:p w14:paraId="793ACFA5" w14:textId="1A21481D" w:rsidR="005961E5" w:rsidRDefault="008D4627" w:rsidP="005961E5">
      <w:pPr>
        <w:spacing w:line="240" w:lineRule="auto"/>
        <w:ind w:left="446" w:hanging="446"/>
        <w:rPr>
          <w:color w:val="FF0000"/>
        </w:rPr>
      </w:pPr>
      <w:r>
        <w:t xml:space="preserve">Photos and all code used are made available at </w:t>
      </w:r>
      <w:hyperlink r:id="rId19" w:history="1">
        <w:r w:rsidR="005961E5" w:rsidRPr="005961E5">
          <w:rPr>
            <w:rStyle w:val="Hyperlink"/>
            <w:color w:val="FF0000"/>
          </w:rPr>
          <w:t>https://github.com/natom24/Machine-Learning</w:t>
        </w:r>
      </w:hyperlink>
    </w:p>
    <w:p w14:paraId="59213684" w14:textId="77777777" w:rsidR="005961E5" w:rsidRDefault="005961E5" w:rsidP="005961E5">
      <w:pPr>
        <w:spacing w:line="240" w:lineRule="auto"/>
        <w:rPr>
          <w:b/>
          <w:bCs/>
        </w:rPr>
      </w:pPr>
      <w:r w:rsidRPr="006F023B">
        <w:rPr>
          <w:b/>
          <w:bCs/>
        </w:rPr>
        <w:t>References:</w:t>
      </w:r>
    </w:p>
    <w:p w14:paraId="29D0B779" w14:textId="77777777" w:rsidR="002360CC" w:rsidRDefault="002360CC" w:rsidP="002360CC">
      <w:pPr>
        <w:spacing w:line="240" w:lineRule="auto"/>
        <w:ind w:left="446" w:hanging="475"/>
      </w:pPr>
      <w:r>
        <w:t xml:space="preserve">Ali, A., Luttrell, R. G., &amp; Schneider, J. C. (1990). Effects of Temperature and Larval Diet on Development of the Fall Armyworm (Lepidoptera: </w:t>
      </w:r>
      <w:proofErr w:type="spellStart"/>
      <w:r>
        <w:t>Noctuidae</w:t>
      </w:r>
      <w:proofErr w:type="spellEnd"/>
      <w:r>
        <w:t xml:space="preserve">). </w:t>
      </w:r>
      <w:r>
        <w:rPr>
          <w:i/>
          <w:iCs/>
        </w:rPr>
        <w:t>Annals of the Entomological Society of America</w:t>
      </w:r>
      <w:r>
        <w:t xml:space="preserve">, </w:t>
      </w:r>
      <w:r>
        <w:rPr>
          <w:i/>
          <w:iCs/>
        </w:rPr>
        <w:t>83</w:t>
      </w:r>
      <w:r>
        <w:t xml:space="preserve">(4), 725–733. </w:t>
      </w:r>
      <w:hyperlink r:id="rId20" w:history="1">
        <w:r>
          <w:rPr>
            <w:rStyle w:val="Hyperlink"/>
          </w:rPr>
          <w:t>https://doi.org/10.1093/aesa/83.4.725</w:t>
        </w:r>
      </w:hyperlink>
    </w:p>
    <w:p w14:paraId="471B68EF" w14:textId="77777777" w:rsidR="002360CC" w:rsidRDefault="002360CC" w:rsidP="002360CC">
      <w:pPr>
        <w:spacing w:line="240" w:lineRule="auto"/>
        <w:ind w:left="446" w:hanging="475"/>
      </w:pPr>
      <w:r>
        <w:t xml:space="preserve">Allen, T., </w:t>
      </w:r>
      <w:proofErr w:type="spellStart"/>
      <w:r>
        <w:t>Kenis</w:t>
      </w:r>
      <w:proofErr w:type="spellEnd"/>
      <w:r>
        <w:t xml:space="preserve">, M., &amp; Norgrove, L. (2021). </w:t>
      </w:r>
      <w:proofErr w:type="spellStart"/>
      <w:r>
        <w:t>Eiphosoma</w:t>
      </w:r>
      <w:proofErr w:type="spellEnd"/>
      <w:r>
        <w:t xml:space="preserve"> </w:t>
      </w:r>
      <w:proofErr w:type="spellStart"/>
      <w:r>
        <w:t>laphygmae</w:t>
      </w:r>
      <w:proofErr w:type="spellEnd"/>
      <w:r>
        <w:t xml:space="preserve">, a classical solution for the biocontrol of the fall armyworm, Spodoptera </w:t>
      </w:r>
      <w:proofErr w:type="spellStart"/>
      <w:r>
        <w:t>frugiperda</w:t>
      </w:r>
      <w:proofErr w:type="spellEnd"/>
      <w:r>
        <w:t xml:space="preserve">? </w:t>
      </w:r>
      <w:r>
        <w:rPr>
          <w:i/>
          <w:iCs/>
        </w:rPr>
        <w:t>Journal of Plant Diseases and Protection</w:t>
      </w:r>
      <w:r>
        <w:t xml:space="preserve">, </w:t>
      </w:r>
      <w:r>
        <w:rPr>
          <w:i/>
          <w:iCs/>
        </w:rPr>
        <w:t>128</w:t>
      </w:r>
      <w:r>
        <w:t xml:space="preserve">(5), 1141–1156. </w:t>
      </w:r>
      <w:hyperlink r:id="rId21" w:history="1">
        <w:r>
          <w:rPr>
            <w:rStyle w:val="Hyperlink"/>
          </w:rPr>
          <w:t>https://doi.org/10.1007/s41348-021-00480-9</w:t>
        </w:r>
      </w:hyperlink>
    </w:p>
    <w:p w14:paraId="019579B6" w14:textId="77777777" w:rsidR="002360CC" w:rsidRDefault="002360CC" w:rsidP="002360CC">
      <w:pPr>
        <w:spacing w:line="240" w:lineRule="auto"/>
        <w:ind w:left="446" w:hanging="475"/>
      </w:pPr>
      <w:proofErr w:type="spellStart"/>
      <w:r>
        <w:t>Behle</w:t>
      </w:r>
      <w:proofErr w:type="spellEnd"/>
      <w:r>
        <w:t xml:space="preserve">, R. W., &amp; Popham, H. J. R. (2012). Laboratory and field evaluations of the efficacy of a fast-killing baculovirus isolate from Spodoptera </w:t>
      </w:r>
      <w:proofErr w:type="spellStart"/>
      <w:r>
        <w:t>frugiperda</w:t>
      </w:r>
      <w:proofErr w:type="spellEnd"/>
      <w:r>
        <w:t xml:space="preserve">. </w:t>
      </w:r>
      <w:r>
        <w:rPr>
          <w:i/>
          <w:iCs/>
        </w:rPr>
        <w:t>Journal of Invertebrate Pathology</w:t>
      </w:r>
      <w:r>
        <w:t xml:space="preserve">, </w:t>
      </w:r>
      <w:r>
        <w:rPr>
          <w:i/>
          <w:iCs/>
        </w:rPr>
        <w:t>109</w:t>
      </w:r>
      <w:r>
        <w:t xml:space="preserve">(2), 194–200. </w:t>
      </w:r>
      <w:hyperlink r:id="rId22" w:history="1">
        <w:r>
          <w:rPr>
            <w:rStyle w:val="Hyperlink"/>
          </w:rPr>
          <w:t>https://doi.org/10.1016/j.jip.2011.11.002</w:t>
        </w:r>
      </w:hyperlink>
    </w:p>
    <w:p w14:paraId="5E6AE946" w14:textId="77777777" w:rsidR="002360CC" w:rsidRDefault="002360CC" w:rsidP="002360CC">
      <w:pPr>
        <w:spacing w:line="240" w:lineRule="auto"/>
        <w:ind w:left="446" w:hanging="475"/>
      </w:pPr>
      <w:proofErr w:type="spellStart"/>
      <w:r>
        <w:t>Catalán</w:t>
      </w:r>
      <w:proofErr w:type="spellEnd"/>
      <w:r>
        <w:t xml:space="preserve">, T. P., Wozniak, A., Niemeyer, H. M., </w:t>
      </w:r>
      <w:proofErr w:type="spellStart"/>
      <w:r>
        <w:t>Kalergis</w:t>
      </w:r>
      <w:proofErr w:type="spellEnd"/>
      <w:r>
        <w:t xml:space="preserve">, A. M., &amp; </w:t>
      </w:r>
      <w:proofErr w:type="spellStart"/>
      <w:r>
        <w:t>Bozinovic</w:t>
      </w:r>
      <w:proofErr w:type="spellEnd"/>
      <w:r>
        <w:t xml:space="preserve">, F. (2012). Interplay between thermal and immune ecology: Effect of environmental temperature on insect immune response and energetic costs after an immune challenge. </w:t>
      </w:r>
      <w:r>
        <w:rPr>
          <w:i/>
          <w:iCs/>
        </w:rPr>
        <w:t>Journal of Insect Physiology</w:t>
      </w:r>
      <w:r>
        <w:t xml:space="preserve">, </w:t>
      </w:r>
      <w:r>
        <w:rPr>
          <w:i/>
          <w:iCs/>
        </w:rPr>
        <w:t>58</w:t>
      </w:r>
      <w:r>
        <w:t xml:space="preserve">(3), 310–317. </w:t>
      </w:r>
      <w:hyperlink r:id="rId23" w:history="1">
        <w:r>
          <w:rPr>
            <w:rStyle w:val="Hyperlink"/>
          </w:rPr>
          <w:t>https://doi.org/10.1016/j.jinsphys.2011.10.001</w:t>
        </w:r>
      </w:hyperlink>
    </w:p>
    <w:p w14:paraId="4683F813" w14:textId="77777777" w:rsidR="002360CC" w:rsidRDefault="002360CC" w:rsidP="002360CC">
      <w:pPr>
        <w:spacing w:line="240" w:lineRule="auto"/>
        <w:ind w:left="446" w:hanging="475"/>
      </w:pPr>
      <w:r>
        <w:t xml:space="preserve">Chen, K., Wang, J., Pang, J., Cao, Y., Xiong, Y., Li, X., Sun, S., Feng, W., Liu, Z., Xu, J., Zhang, Z., Cheng, D., Zhu, C., Cheng, T., Zhao, Q., Li, B., Lu, X., Zhu, R., Wu, Y., … Lin, D. (2019). </w:t>
      </w:r>
      <w:proofErr w:type="spellStart"/>
      <w:r>
        <w:t>MMDetection</w:t>
      </w:r>
      <w:proofErr w:type="spellEnd"/>
      <w:r>
        <w:t xml:space="preserve">: Open </w:t>
      </w:r>
      <w:proofErr w:type="spellStart"/>
      <w:r>
        <w:t>MMLab</w:t>
      </w:r>
      <w:proofErr w:type="spellEnd"/>
      <w:r>
        <w:t xml:space="preserve"> Detection Toolbox and Benchmark. </w:t>
      </w:r>
      <w:proofErr w:type="spellStart"/>
      <w:r>
        <w:rPr>
          <w:i/>
          <w:iCs/>
        </w:rPr>
        <w:t>ArXiv</w:t>
      </w:r>
      <w:proofErr w:type="spellEnd"/>
      <w:r>
        <w:rPr>
          <w:i/>
          <w:iCs/>
        </w:rPr>
        <w:t xml:space="preserve"> Preprint ArXiv:1906.07155</w:t>
      </w:r>
      <w:r>
        <w:t>.</w:t>
      </w:r>
    </w:p>
    <w:p w14:paraId="4FD0C772" w14:textId="77777777" w:rsidR="002360CC" w:rsidRDefault="002360CC" w:rsidP="002360CC">
      <w:pPr>
        <w:spacing w:line="240" w:lineRule="auto"/>
        <w:ind w:left="446" w:hanging="475"/>
      </w:pPr>
      <w:proofErr w:type="spellStart"/>
      <w:r>
        <w:t>Eslin</w:t>
      </w:r>
      <w:proofErr w:type="spellEnd"/>
      <w:r>
        <w:t xml:space="preserve">, P., &amp; Prévost, G. (1998). Hemocyte load and immune resistance to </w:t>
      </w:r>
      <w:proofErr w:type="spellStart"/>
      <w:r>
        <w:t>Asobara</w:t>
      </w:r>
      <w:proofErr w:type="spellEnd"/>
      <w:r>
        <w:t xml:space="preserve"> </w:t>
      </w:r>
      <w:proofErr w:type="spellStart"/>
      <w:r>
        <w:t>tabida</w:t>
      </w:r>
      <w:proofErr w:type="spellEnd"/>
      <w:r>
        <w:t xml:space="preserve"> are correlated in species of the Drosophila melanogaster subgroup. </w:t>
      </w:r>
      <w:r>
        <w:rPr>
          <w:i/>
          <w:iCs/>
        </w:rPr>
        <w:t>Journal of Insect Physiology</w:t>
      </w:r>
      <w:r>
        <w:t xml:space="preserve">, </w:t>
      </w:r>
      <w:r>
        <w:rPr>
          <w:i/>
          <w:iCs/>
        </w:rPr>
        <w:t>44</w:t>
      </w:r>
      <w:r>
        <w:t xml:space="preserve">(9), 807–816. </w:t>
      </w:r>
      <w:hyperlink r:id="rId24" w:history="1">
        <w:r>
          <w:rPr>
            <w:rStyle w:val="Hyperlink"/>
          </w:rPr>
          <w:t>https://doi.org/10.1016/S0022-1910(98)00013-4</w:t>
        </w:r>
      </w:hyperlink>
    </w:p>
    <w:p w14:paraId="17803263" w14:textId="77777777" w:rsidR="002360CC" w:rsidRDefault="002360CC" w:rsidP="002360CC">
      <w:pPr>
        <w:spacing w:line="240" w:lineRule="auto"/>
        <w:ind w:left="446" w:hanging="475"/>
      </w:pPr>
      <w:proofErr w:type="spellStart"/>
      <w:r>
        <w:t>Girshick</w:t>
      </w:r>
      <w:proofErr w:type="spellEnd"/>
      <w:r>
        <w:t xml:space="preserve">, R. (2015). </w:t>
      </w:r>
      <w:r>
        <w:rPr>
          <w:i/>
          <w:iCs/>
        </w:rPr>
        <w:t>Fast R-CNN</w:t>
      </w:r>
      <w:r>
        <w:t xml:space="preserve"> (arXiv:1504.08083). </w:t>
      </w:r>
      <w:proofErr w:type="spellStart"/>
      <w:r>
        <w:t>arXiv</w:t>
      </w:r>
      <w:proofErr w:type="spellEnd"/>
      <w:r>
        <w:t xml:space="preserve">. </w:t>
      </w:r>
      <w:hyperlink r:id="rId25" w:history="1">
        <w:r>
          <w:rPr>
            <w:rStyle w:val="Hyperlink"/>
          </w:rPr>
          <w:t>https://doi.org/10.48550/arXiv.1504.08083</w:t>
        </w:r>
      </w:hyperlink>
    </w:p>
    <w:p w14:paraId="2C19CEDE" w14:textId="77777777" w:rsidR="002360CC" w:rsidRDefault="002360CC" w:rsidP="002360CC">
      <w:pPr>
        <w:spacing w:line="240" w:lineRule="auto"/>
        <w:ind w:left="446" w:hanging="475"/>
      </w:pPr>
      <w:proofErr w:type="spellStart"/>
      <w:r>
        <w:t>Goergen</w:t>
      </w:r>
      <w:proofErr w:type="spellEnd"/>
      <w:r>
        <w:t xml:space="preserve">, G., Kumar, P. L., </w:t>
      </w:r>
      <w:proofErr w:type="spellStart"/>
      <w:r>
        <w:t>Sankung</w:t>
      </w:r>
      <w:proofErr w:type="spellEnd"/>
      <w:r>
        <w:t xml:space="preserve">, S. B., </w:t>
      </w:r>
      <w:proofErr w:type="spellStart"/>
      <w:r>
        <w:t>Togola</w:t>
      </w:r>
      <w:proofErr w:type="spellEnd"/>
      <w:r>
        <w:t xml:space="preserve">, A., &amp; </w:t>
      </w:r>
      <w:proofErr w:type="spellStart"/>
      <w:r>
        <w:t>Tamò</w:t>
      </w:r>
      <w:proofErr w:type="spellEnd"/>
      <w:r>
        <w:t xml:space="preserve">, M. (2016). First Report of Outbreaks of the Fall Armyworm Spodoptera </w:t>
      </w:r>
      <w:proofErr w:type="spellStart"/>
      <w:r>
        <w:t>frugiperda</w:t>
      </w:r>
      <w:proofErr w:type="spellEnd"/>
      <w:r>
        <w:t xml:space="preserve"> (J E Smith) (Lepidoptera, </w:t>
      </w:r>
      <w:proofErr w:type="spellStart"/>
      <w:r>
        <w:t>Noctuidae</w:t>
      </w:r>
      <w:proofErr w:type="spellEnd"/>
      <w:r>
        <w:t xml:space="preserve">), a New Alien Invasive Pest in West and Central Africa. </w:t>
      </w:r>
      <w:r>
        <w:rPr>
          <w:i/>
          <w:iCs/>
        </w:rPr>
        <w:t>PLOS ONE</w:t>
      </w:r>
      <w:r>
        <w:t xml:space="preserve">, </w:t>
      </w:r>
      <w:r>
        <w:rPr>
          <w:i/>
          <w:iCs/>
        </w:rPr>
        <w:t>11</w:t>
      </w:r>
      <w:r>
        <w:t xml:space="preserve">(10), e0165632. </w:t>
      </w:r>
      <w:hyperlink r:id="rId26" w:history="1">
        <w:r>
          <w:rPr>
            <w:rStyle w:val="Hyperlink"/>
          </w:rPr>
          <w:t>https://doi.org/10.1371/journal.pone.0165632</w:t>
        </w:r>
      </w:hyperlink>
    </w:p>
    <w:p w14:paraId="7521D863" w14:textId="77777777" w:rsidR="002360CC" w:rsidRDefault="002360CC" w:rsidP="002360CC">
      <w:pPr>
        <w:spacing w:line="240" w:lineRule="auto"/>
        <w:ind w:left="446" w:hanging="475"/>
      </w:pPr>
      <w:proofErr w:type="spellStart"/>
      <w:r>
        <w:t>Jocher</w:t>
      </w:r>
      <w:proofErr w:type="spellEnd"/>
      <w:r>
        <w:t xml:space="preserve">, G. (2020). </w:t>
      </w:r>
      <w:r>
        <w:rPr>
          <w:i/>
          <w:iCs/>
        </w:rPr>
        <w:t xml:space="preserve">YOLOv5 by </w:t>
      </w:r>
      <w:proofErr w:type="spellStart"/>
      <w:r>
        <w:rPr>
          <w:i/>
          <w:iCs/>
        </w:rPr>
        <w:t>Ultralytics</w:t>
      </w:r>
      <w:proofErr w:type="spellEnd"/>
      <w:r>
        <w:t xml:space="preserve"> (7.0). </w:t>
      </w:r>
      <w:hyperlink r:id="rId27" w:history="1">
        <w:r>
          <w:rPr>
            <w:rStyle w:val="Hyperlink"/>
          </w:rPr>
          <w:t>https://doi.org/10.5281/zenodo.3908559</w:t>
        </w:r>
      </w:hyperlink>
    </w:p>
    <w:p w14:paraId="2E774195" w14:textId="77777777" w:rsidR="002360CC" w:rsidRDefault="002360CC" w:rsidP="002360CC">
      <w:pPr>
        <w:spacing w:line="240" w:lineRule="auto"/>
        <w:ind w:left="446" w:hanging="475"/>
      </w:pPr>
      <w:proofErr w:type="spellStart"/>
      <w:r>
        <w:lastRenderedPageBreak/>
        <w:t>Jocher</w:t>
      </w:r>
      <w:proofErr w:type="spellEnd"/>
      <w:r>
        <w:t xml:space="preserve">, G., </w:t>
      </w:r>
      <w:proofErr w:type="spellStart"/>
      <w:r>
        <w:t>Chaurasia</w:t>
      </w:r>
      <w:proofErr w:type="spellEnd"/>
      <w:r>
        <w:t xml:space="preserve">, A., &amp; </w:t>
      </w:r>
      <w:proofErr w:type="spellStart"/>
      <w:r>
        <w:t>Qiu</w:t>
      </w:r>
      <w:proofErr w:type="spellEnd"/>
      <w:r>
        <w:t xml:space="preserve">, J. (2023). </w:t>
      </w:r>
      <w:r>
        <w:rPr>
          <w:i/>
          <w:iCs/>
        </w:rPr>
        <w:t xml:space="preserve">YOLO by </w:t>
      </w:r>
      <w:proofErr w:type="spellStart"/>
      <w:r>
        <w:rPr>
          <w:i/>
          <w:iCs/>
        </w:rPr>
        <w:t>Ultralytics</w:t>
      </w:r>
      <w:proofErr w:type="spellEnd"/>
      <w:r>
        <w:t xml:space="preserve"> (8.0.0). </w:t>
      </w:r>
      <w:hyperlink r:id="rId28" w:history="1">
        <w:r>
          <w:rPr>
            <w:rStyle w:val="Hyperlink"/>
          </w:rPr>
          <w:t>https://github.com/ultralytics/ultralytics</w:t>
        </w:r>
      </w:hyperlink>
    </w:p>
    <w:p w14:paraId="301BAF19" w14:textId="77777777" w:rsidR="002360CC" w:rsidRDefault="002360CC" w:rsidP="002360CC">
      <w:pPr>
        <w:spacing w:line="240" w:lineRule="auto"/>
        <w:ind w:left="446" w:hanging="475"/>
      </w:pPr>
      <w:r>
        <w:t xml:space="preserve">Lavine, M. D., &amp; Strand, M. R. (2002). Insect hemocytes and their role in immunity. </w:t>
      </w:r>
      <w:r>
        <w:rPr>
          <w:i/>
          <w:iCs/>
        </w:rPr>
        <w:t>Insect Biochemistry and Molecular Biology</w:t>
      </w:r>
      <w:r>
        <w:t xml:space="preserve">, </w:t>
      </w:r>
      <w:r>
        <w:rPr>
          <w:i/>
          <w:iCs/>
        </w:rPr>
        <w:t>32</w:t>
      </w:r>
      <w:r>
        <w:t xml:space="preserve">(10), 1295–1309. </w:t>
      </w:r>
      <w:hyperlink r:id="rId29" w:history="1">
        <w:r>
          <w:rPr>
            <w:rStyle w:val="Hyperlink"/>
          </w:rPr>
          <w:t>https://doi.org/10.1016/S0965-1748(02)00092-9</w:t>
        </w:r>
      </w:hyperlink>
    </w:p>
    <w:p w14:paraId="31190DE0" w14:textId="77777777" w:rsidR="002360CC" w:rsidRDefault="002360CC" w:rsidP="002360CC">
      <w:pPr>
        <w:spacing w:line="240" w:lineRule="auto"/>
        <w:ind w:left="446" w:hanging="475"/>
      </w:pPr>
      <w:r>
        <w:t xml:space="preserve">Liu, W., </w:t>
      </w:r>
      <w:proofErr w:type="spellStart"/>
      <w:r>
        <w:t>Anguelov</w:t>
      </w:r>
      <w:proofErr w:type="spellEnd"/>
      <w:r>
        <w:t xml:space="preserve">, D., Erhan, D., </w:t>
      </w:r>
      <w:proofErr w:type="spellStart"/>
      <w:r>
        <w:t>Szegedy</w:t>
      </w:r>
      <w:proofErr w:type="spellEnd"/>
      <w:r>
        <w:t xml:space="preserve">, C., Reed, S., Fu, C.-Y., &amp; Berg, A. C. (2016). </w:t>
      </w:r>
      <w:proofErr w:type="spellStart"/>
      <w:r>
        <w:t>Ssd</w:t>
      </w:r>
      <w:proofErr w:type="spellEnd"/>
      <w:r>
        <w:t xml:space="preserve">: Single shot </w:t>
      </w:r>
      <w:proofErr w:type="spellStart"/>
      <w:r>
        <w:t>multibox</w:t>
      </w:r>
      <w:proofErr w:type="spellEnd"/>
      <w:r>
        <w:t xml:space="preserve"> detector. </w:t>
      </w:r>
      <w:r>
        <w:rPr>
          <w:i/>
          <w:iCs/>
        </w:rPr>
        <w:t>Computer Vision–ECCV 2016: 14th European Conference, Amsterdam, The Netherlands, October 11–14, 2016, Proceedings, Part I 14</w:t>
      </w:r>
      <w:r>
        <w:t>, 21–37.</w:t>
      </w:r>
    </w:p>
    <w:p w14:paraId="29362245" w14:textId="77777777" w:rsidR="002360CC" w:rsidRDefault="002360CC" w:rsidP="002360CC">
      <w:pPr>
        <w:spacing w:line="240" w:lineRule="auto"/>
        <w:ind w:left="446" w:hanging="475"/>
      </w:pPr>
      <w:r>
        <w:t xml:space="preserve">Liu, Y., Sun, P., </w:t>
      </w:r>
      <w:proofErr w:type="spellStart"/>
      <w:r>
        <w:t>Wergeles</w:t>
      </w:r>
      <w:proofErr w:type="spellEnd"/>
      <w:r>
        <w:t xml:space="preserve">, N., &amp; Shang, Y. (2021). A survey and performance evaluation of deep learning methods for small object detection. </w:t>
      </w:r>
      <w:r>
        <w:rPr>
          <w:i/>
          <w:iCs/>
        </w:rPr>
        <w:t>Expert Systems with Applications</w:t>
      </w:r>
      <w:r>
        <w:t xml:space="preserve">, </w:t>
      </w:r>
      <w:r>
        <w:rPr>
          <w:i/>
          <w:iCs/>
        </w:rPr>
        <w:t>172</w:t>
      </w:r>
      <w:r>
        <w:t xml:space="preserve">, 114602. </w:t>
      </w:r>
      <w:hyperlink r:id="rId30" w:history="1">
        <w:r>
          <w:rPr>
            <w:rStyle w:val="Hyperlink"/>
          </w:rPr>
          <w:t>https://doi.org/10.1016/j.eswa.2021.114602</w:t>
        </w:r>
      </w:hyperlink>
    </w:p>
    <w:p w14:paraId="1CCD6704" w14:textId="77777777" w:rsidR="002360CC" w:rsidRDefault="002360CC" w:rsidP="002360CC">
      <w:pPr>
        <w:spacing w:line="240" w:lineRule="auto"/>
        <w:ind w:left="446" w:hanging="475"/>
      </w:pPr>
      <w:proofErr w:type="spellStart"/>
      <w:r>
        <w:t>Mastore</w:t>
      </w:r>
      <w:proofErr w:type="spellEnd"/>
      <w:r>
        <w:t xml:space="preserve">, M., </w:t>
      </w:r>
      <w:proofErr w:type="spellStart"/>
      <w:r>
        <w:t>Quadroni</w:t>
      </w:r>
      <w:proofErr w:type="spellEnd"/>
      <w:r>
        <w:t xml:space="preserve">, S., Toscano, A., </w:t>
      </w:r>
      <w:proofErr w:type="spellStart"/>
      <w:r>
        <w:t>Mottadelli</w:t>
      </w:r>
      <w:proofErr w:type="spellEnd"/>
      <w:r>
        <w:t xml:space="preserve">, N., &amp; </w:t>
      </w:r>
      <w:proofErr w:type="spellStart"/>
      <w:r>
        <w:t>Brivio</w:t>
      </w:r>
      <w:proofErr w:type="spellEnd"/>
      <w:r>
        <w:t xml:space="preserve">, M. F. (2019). Susceptibility to entomopathogens and modulation of basal immunity in two insect models at different temperatures. </w:t>
      </w:r>
      <w:r>
        <w:rPr>
          <w:i/>
          <w:iCs/>
        </w:rPr>
        <w:t>Journal of Thermal Biology</w:t>
      </w:r>
      <w:r>
        <w:t xml:space="preserve">, </w:t>
      </w:r>
      <w:r>
        <w:rPr>
          <w:i/>
          <w:iCs/>
        </w:rPr>
        <w:t>79</w:t>
      </w:r>
      <w:r>
        <w:t xml:space="preserve">, 15–23. </w:t>
      </w:r>
      <w:hyperlink r:id="rId31" w:history="1">
        <w:r>
          <w:rPr>
            <w:rStyle w:val="Hyperlink"/>
          </w:rPr>
          <w:t>https://doi.org/10.1016/j.jtherbio.2018.11.006</w:t>
        </w:r>
      </w:hyperlink>
    </w:p>
    <w:p w14:paraId="0EF5D5E7" w14:textId="77777777" w:rsidR="002360CC" w:rsidRDefault="002360CC" w:rsidP="002360CC">
      <w:pPr>
        <w:spacing w:line="240" w:lineRule="auto"/>
        <w:ind w:left="446" w:hanging="475"/>
      </w:pPr>
      <w:r>
        <w:t xml:space="preserve">Nguyen, N.-D., Do, T., Ngo, T. D., &amp; Le, D.-D. (2020). An Evaluation of Deep Learning Methods for Small Object Detection. </w:t>
      </w:r>
      <w:r>
        <w:rPr>
          <w:i/>
          <w:iCs/>
        </w:rPr>
        <w:t>Journal of Electrical and Computer Engineering</w:t>
      </w:r>
      <w:r>
        <w:t xml:space="preserve">, </w:t>
      </w:r>
      <w:r>
        <w:rPr>
          <w:i/>
          <w:iCs/>
        </w:rPr>
        <w:t>2020</w:t>
      </w:r>
      <w:r>
        <w:t xml:space="preserve">, e3189691. </w:t>
      </w:r>
      <w:hyperlink r:id="rId32" w:history="1">
        <w:r>
          <w:rPr>
            <w:rStyle w:val="Hyperlink"/>
          </w:rPr>
          <w:t>https://doi.org/10.1155/2020/3189691</w:t>
        </w:r>
      </w:hyperlink>
    </w:p>
    <w:p w14:paraId="081BC368" w14:textId="77777777" w:rsidR="002360CC" w:rsidRDefault="002360CC" w:rsidP="002360CC">
      <w:pPr>
        <w:spacing w:line="240" w:lineRule="auto"/>
        <w:ind w:left="446" w:hanging="475"/>
      </w:pPr>
      <w:proofErr w:type="spellStart"/>
      <w:r>
        <w:t>Poostchi</w:t>
      </w:r>
      <w:proofErr w:type="spellEnd"/>
      <w:r>
        <w:t xml:space="preserve">, M., </w:t>
      </w:r>
      <w:proofErr w:type="spellStart"/>
      <w:r>
        <w:t>Silamut</w:t>
      </w:r>
      <w:proofErr w:type="spellEnd"/>
      <w:r>
        <w:t xml:space="preserve">, K., Maude, R. J., Jaeger, S., &amp; </w:t>
      </w:r>
      <w:proofErr w:type="spellStart"/>
      <w:r>
        <w:t>Thoma</w:t>
      </w:r>
      <w:proofErr w:type="spellEnd"/>
      <w:r>
        <w:t xml:space="preserve">, G. (2018). Image analysis and machine learning for detecting malaria. </w:t>
      </w:r>
      <w:r>
        <w:rPr>
          <w:i/>
          <w:iCs/>
        </w:rPr>
        <w:t>Translational Research</w:t>
      </w:r>
      <w:r>
        <w:t xml:space="preserve">, </w:t>
      </w:r>
      <w:r>
        <w:rPr>
          <w:i/>
          <w:iCs/>
        </w:rPr>
        <w:t>194</w:t>
      </w:r>
      <w:r>
        <w:t xml:space="preserve">, 36–55. </w:t>
      </w:r>
      <w:hyperlink r:id="rId33" w:history="1">
        <w:r>
          <w:rPr>
            <w:rStyle w:val="Hyperlink"/>
          </w:rPr>
          <w:t>https://doi.org/10.1016/j.trsl.2017.12.004</w:t>
        </w:r>
      </w:hyperlink>
    </w:p>
    <w:p w14:paraId="2C242102" w14:textId="77777777" w:rsidR="002360CC" w:rsidRDefault="002360CC" w:rsidP="002360CC">
      <w:pPr>
        <w:spacing w:line="240" w:lineRule="auto"/>
        <w:ind w:left="446" w:hanging="475"/>
      </w:pPr>
      <w:proofErr w:type="spellStart"/>
      <w:r>
        <w:t>Prasetyo</w:t>
      </w:r>
      <w:proofErr w:type="spellEnd"/>
      <w:r>
        <w:t xml:space="preserve">, E., </w:t>
      </w:r>
      <w:proofErr w:type="spellStart"/>
      <w:r>
        <w:t>Suciati</w:t>
      </w:r>
      <w:proofErr w:type="spellEnd"/>
      <w:r>
        <w:t xml:space="preserve">, N., &amp; </w:t>
      </w:r>
      <w:proofErr w:type="spellStart"/>
      <w:r>
        <w:t>Fatichah</w:t>
      </w:r>
      <w:proofErr w:type="spellEnd"/>
      <w:r>
        <w:t xml:space="preserve">, C. (2020). A Comparison of YOLO and Mask R-CNN for Segmenting Head and Tail of Fish. </w:t>
      </w:r>
      <w:r>
        <w:rPr>
          <w:i/>
          <w:iCs/>
        </w:rPr>
        <w:t>2020 4th International Conference on Informatics and Computational Sciences (</w:t>
      </w:r>
      <w:proofErr w:type="spellStart"/>
      <w:r>
        <w:rPr>
          <w:i/>
          <w:iCs/>
        </w:rPr>
        <w:t>ICICoS</w:t>
      </w:r>
      <w:proofErr w:type="spellEnd"/>
      <w:r>
        <w:rPr>
          <w:i/>
          <w:iCs/>
        </w:rPr>
        <w:t>)</w:t>
      </w:r>
      <w:r>
        <w:t xml:space="preserve">, 1–6. </w:t>
      </w:r>
      <w:hyperlink r:id="rId34" w:history="1">
        <w:r>
          <w:rPr>
            <w:rStyle w:val="Hyperlink"/>
          </w:rPr>
          <w:t>https://doi.org/10.1109/ICICoS51170.2020.9299024</w:t>
        </w:r>
      </w:hyperlink>
    </w:p>
    <w:p w14:paraId="0113145C" w14:textId="77777777" w:rsidR="002360CC" w:rsidRDefault="002360CC" w:rsidP="002360CC">
      <w:pPr>
        <w:spacing w:line="240" w:lineRule="auto"/>
        <w:ind w:left="446" w:hanging="475"/>
      </w:pPr>
      <w:r>
        <w:t xml:space="preserve">Redmon, J., </w:t>
      </w:r>
      <w:proofErr w:type="spellStart"/>
      <w:r>
        <w:t>Divvala</w:t>
      </w:r>
      <w:proofErr w:type="spellEnd"/>
      <w:r>
        <w:t xml:space="preserve">, S., </w:t>
      </w:r>
      <w:proofErr w:type="spellStart"/>
      <w:r>
        <w:t>Girshick</w:t>
      </w:r>
      <w:proofErr w:type="spellEnd"/>
      <w:r>
        <w:t xml:space="preserve">, R., &amp; Farhadi, A. (2016). You Only Look Once: Unified, Real-Time Object Detection. </w:t>
      </w:r>
      <w:r>
        <w:rPr>
          <w:i/>
          <w:iCs/>
        </w:rPr>
        <w:t>2016 IEEE Conference on Computer Vision and Pattern Recognition (CVPR)</w:t>
      </w:r>
      <w:r>
        <w:t xml:space="preserve">, 779–788. </w:t>
      </w:r>
      <w:hyperlink r:id="rId35" w:history="1">
        <w:r>
          <w:rPr>
            <w:rStyle w:val="Hyperlink"/>
          </w:rPr>
          <w:t>https://doi.org/10.1109/CVPR.2016.91</w:t>
        </w:r>
      </w:hyperlink>
    </w:p>
    <w:p w14:paraId="5400BD9A" w14:textId="77777777" w:rsidR="002360CC" w:rsidRDefault="002360CC" w:rsidP="002360CC">
      <w:pPr>
        <w:spacing w:line="240" w:lineRule="auto"/>
        <w:ind w:left="446" w:hanging="475"/>
      </w:pPr>
      <w:r>
        <w:t xml:space="preserve">Ren, J., &amp; Wang, Y. (2022). Overview of Object Detection Algorithms Using Convolutional Neural Networks. </w:t>
      </w:r>
      <w:r>
        <w:rPr>
          <w:i/>
          <w:iCs/>
        </w:rPr>
        <w:t>Journal of Computer and Communications</w:t>
      </w:r>
      <w:r>
        <w:t xml:space="preserve">, </w:t>
      </w:r>
      <w:r>
        <w:rPr>
          <w:i/>
          <w:iCs/>
        </w:rPr>
        <w:t>10</w:t>
      </w:r>
      <w:r>
        <w:t xml:space="preserve">(1), Article 1. </w:t>
      </w:r>
      <w:hyperlink r:id="rId36" w:history="1">
        <w:r>
          <w:rPr>
            <w:rStyle w:val="Hyperlink"/>
          </w:rPr>
          <w:t>https://doi.org/10.4236/jcc.2022.101006</w:t>
        </w:r>
      </w:hyperlink>
    </w:p>
    <w:p w14:paraId="3B768EEB" w14:textId="77777777" w:rsidR="002360CC" w:rsidRDefault="002360CC" w:rsidP="002360CC">
      <w:pPr>
        <w:spacing w:line="240" w:lineRule="auto"/>
        <w:ind w:left="446" w:hanging="475"/>
      </w:pPr>
      <w:r>
        <w:t xml:space="preserve">Ren, S., He, K., </w:t>
      </w:r>
      <w:proofErr w:type="spellStart"/>
      <w:r>
        <w:t>Girshick</w:t>
      </w:r>
      <w:proofErr w:type="spellEnd"/>
      <w:r>
        <w:t xml:space="preserve">, R., &amp; Sun, J. (2016). </w:t>
      </w:r>
      <w:r>
        <w:rPr>
          <w:i/>
          <w:iCs/>
        </w:rPr>
        <w:t>Faster R-CNN: Towards Real-Time Object Detection with Region Proposal Networks</w:t>
      </w:r>
      <w:r>
        <w:t xml:space="preserve"> (arXiv:1506.01497). </w:t>
      </w:r>
      <w:proofErr w:type="spellStart"/>
      <w:r>
        <w:t>arXiv</w:t>
      </w:r>
      <w:proofErr w:type="spellEnd"/>
      <w:r>
        <w:t xml:space="preserve">. </w:t>
      </w:r>
      <w:hyperlink r:id="rId37" w:history="1">
        <w:r>
          <w:rPr>
            <w:rStyle w:val="Hyperlink"/>
          </w:rPr>
          <w:t>https://doi.org/10.48550/arXiv.1506.01497</w:t>
        </w:r>
      </w:hyperlink>
    </w:p>
    <w:p w14:paraId="4E55A7BC" w14:textId="77777777" w:rsidR="002360CC" w:rsidRDefault="002360CC" w:rsidP="002360CC">
      <w:pPr>
        <w:spacing w:line="240" w:lineRule="auto"/>
        <w:ind w:left="446" w:hanging="475"/>
      </w:pPr>
      <w:r>
        <w:t xml:space="preserve">Schneider, C. A., </w:t>
      </w:r>
      <w:proofErr w:type="spellStart"/>
      <w:r>
        <w:t>Rasband</w:t>
      </w:r>
      <w:proofErr w:type="spellEnd"/>
      <w:r>
        <w:t xml:space="preserve">, W. S., &amp; </w:t>
      </w:r>
      <w:proofErr w:type="spellStart"/>
      <w:r>
        <w:t>Eliceiri</w:t>
      </w:r>
      <w:proofErr w:type="spellEnd"/>
      <w:r>
        <w:t xml:space="preserve">, K. W. (2012). NIH Image to ImageJ: 25 years of image analysis. </w:t>
      </w:r>
      <w:r>
        <w:rPr>
          <w:i/>
          <w:iCs/>
        </w:rPr>
        <w:t>Nature Methods</w:t>
      </w:r>
      <w:r>
        <w:t xml:space="preserve">, </w:t>
      </w:r>
      <w:r>
        <w:rPr>
          <w:i/>
          <w:iCs/>
        </w:rPr>
        <w:t>9</w:t>
      </w:r>
      <w:r>
        <w:t>(7), 671–675.</w:t>
      </w:r>
    </w:p>
    <w:p w14:paraId="4710B362" w14:textId="77777777" w:rsidR="002360CC" w:rsidRDefault="002360CC" w:rsidP="002360CC">
      <w:pPr>
        <w:spacing w:line="240" w:lineRule="auto"/>
        <w:ind w:left="446" w:hanging="475"/>
      </w:pPr>
      <w:r>
        <w:t xml:space="preserve">Shorten, C., &amp; </w:t>
      </w:r>
      <w:proofErr w:type="spellStart"/>
      <w:r>
        <w:t>Khoshgoftaar</w:t>
      </w:r>
      <w:proofErr w:type="spellEnd"/>
      <w:r>
        <w:t xml:space="preserve">, T. M. (2019). A survey on Image Data Augmentation for Deep Learning. </w:t>
      </w:r>
      <w:r>
        <w:rPr>
          <w:i/>
          <w:iCs/>
        </w:rPr>
        <w:t>Journal of Big Data</w:t>
      </w:r>
      <w:r>
        <w:t xml:space="preserve">, </w:t>
      </w:r>
      <w:r>
        <w:rPr>
          <w:i/>
          <w:iCs/>
        </w:rPr>
        <w:t>6</w:t>
      </w:r>
      <w:r>
        <w:t xml:space="preserve">(1), 60. </w:t>
      </w:r>
      <w:hyperlink r:id="rId38" w:history="1">
        <w:r>
          <w:rPr>
            <w:rStyle w:val="Hyperlink"/>
          </w:rPr>
          <w:t>https://doi.org/10.1186/s40537-019-0197-0</w:t>
        </w:r>
      </w:hyperlink>
    </w:p>
    <w:p w14:paraId="66BE9981" w14:textId="77777777" w:rsidR="002360CC" w:rsidRDefault="002360CC" w:rsidP="002360CC">
      <w:pPr>
        <w:spacing w:line="240" w:lineRule="auto"/>
        <w:ind w:left="446" w:hanging="475"/>
      </w:pPr>
      <w:proofErr w:type="spellStart"/>
      <w:r>
        <w:t>Smilanich</w:t>
      </w:r>
      <w:proofErr w:type="spellEnd"/>
      <w:r>
        <w:t xml:space="preserve">, A. M., </w:t>
      </w:r>
      <w:proofErr w:type="spellStart"/>
      <w:r>
        <w:t>Langus</w:t>
      </w:r>
      <w:proofErr w:type="spellEnd"/>
      <w:r>
        <w:t xml:space="preserve">, T. C., Doan, L., Dyer, L. A., Harrison, J. G., Hsueh, J., &amp; </w:t>
      </w:r>
      <w:proofErr w:type="spellStart"/>
      <w:r>
        <w:t>Teglas</w:t>
      </w:r>
      <w:proofErr w:type="spellEnd"/>
      <w:r>
        <w:t xml:space="preserve">, M. B. (2018). Host plant associated enhancement of immunity and survival in virus infected caterpillars. </w:t>
      </w:r>
      <w:r>
        <w:rPr>
          <w:i/>
          <w:iCs/>
        </w:rPr>
        <w:t>Journal of Invertebrate Pathology</w:t>
      </w:r>
      <w:r>
        <w:t xml:space="preserve">, </w:t>
      </w:r>
      <w:r>
        <w:rPr>
          <w:i/>
          <w:iCs/>
        </w:rPr>
        <w:t>151</w:t>
      </w:r>
      <w:r>
        <w:t xml:space="preserve">, 102–112. </w:t>
      </w:r>
      <w:hyperlink r:id="rId39" w:history="1">
        <w:r>
          <w:rPr>
            <w:rStyle w:val="Hyperlink"/>
          </w:rPr>
          <w:t>https://doi.org/10.1016/j.jip.2017.11.006</w:t>
        </w:r>
      </w:hyperlink>
    </w:p>
    <w:p w14:paraId="3913E113" w14:textId="77777777" w:rsidR="002360CC" w:rsidRDefault="002360CC" w:rsidP="002360CC">
      <w:pPr>
        <w:spacing w:line="240" w:lineRule="auto"/>
        <w:ind w:left="446" w:hanging="475"/>
      </w:pPr>
      <w:r>
        <w:lastRenderedPageBreak/>
        <w:t xml:space="preserve">Tay, W. T., Meagher, R. L., </w:t>
      </w:r>
      <w:proofErr w:type="spellStart"/>
      <w:r>
        <w:t>Czepak</w:t>
      </w:r>
      <w:proofErr w:type="spellEnd"/>
      <w:r>
        <w:t xml:space="preserve">, C., &amp; Groot, A. T. (2023). Spodoptera </w:t>
      </w:r>
      <w:proofErr w:type="spellStart"/>
      <w:r>
        <w:t>frugiperda</w:t>
      </w:r>
      <w:proofErr w:type="spellEnd"/>
      <w:r>
        <w:t xml:space="preserve">: Ecology, Evolution, and Management Options of an Invasive Species. </w:t>
      </w:r>
      <w:r>
        <w:rPr>
          <w:i/>
          <w:iCs/>
        </w:rPr>
        <w:t>Annual Review of Entomology</w:t>
      </w:r>
      <w:r>
        <w:t xml:space="preserve">, </w:t>
      </w:r>
      <w:r>
        <w:rPr>
          <w:i/>
          <w:iCs/>
        </w:rPr>
        <w:t>68</w:t>
      </w:r>
      <w:r>
        <w:t xml:space="preserve">(1), 299–317. </w:t>
      </w:r>
      <w:hyperlink r:id="rId40" w:history="1">
        <w:r>
          <w:rPr>
            <w:rStyle w:val="Hyperlink"/>
          </w:rPr>
          <w:t>https://doi.org/10.1146/annurev-ento-120220-102548</w:t>
        </w:r>
      </w:hyperlink>
    </w:p>
    <w:p w14:paraId="4AAE6F5E" w14:textId="77777777" w:rsidR="002360CC" w:rsidRDefault="002360CC" w:rsidP="002360CC">
      <w:pPr>
        <w:spacing w:line="240" w:lineRule="auto"/>
        <w:ind w:left="446" w:hanging="475"/>
      </w:pPr>
      <w:r>
        <w:t xml:space="preserve">Varshney, R., </w:t>
      </w:r>
      <w:proofErr w:type="spellStart"/>
      <w:r>
        <w:t>Poornesha</w:t>
      </w:r>
      <w:proofErr w:type="spellEnd"/>
      <w:r>
        <w:t xml:space="preserve">, B., Raghavendra, A., Lalitha, Y., Apoorva, V., </w:t>
      </w:r>
      <w:proofErr w:type="spellStart"/>
      <w:r>
        <w:t>Ramanujam</w:t>
      </w:r>
      <w:proofErr w:type="spellEnd"/>
      <w:r>
        <w:t xml:space="preserve">, B., </w:t>
      </w:r>
      <w:proofErr w:type="spellStart"/>
      <w:r>
        <w:t>Rangeshwaran</w:t>
      </w:r>
      <w:proofErr w:type="spellEnd"/>
      <w:r>
        <w:t xml:space="preserve">, R., </w:t>
      </w:r>
      <w:proofErr w:type="spellStart"/>
      <w:r>
        <w:t>Subaharan</w:t>
      </w:r>
      <w:proofErr w:type="spellEnd"/>
      <w:r>
        <w:t xml:space="preserve">, K., </w:t>
      </w:r>
      <w:proofErr w:type="spellStart"/>
      <w:r>
        <w:t>Shylesha</w:t>
      </w:r>
      <w:proofErr w:type="spellEnd"/>
      <w:r>
        <w:t xml:space="preserve">, A. N., </w:t>
      </w:r>
      <w:proofErr w:type="spellStart"/>
      <w:r>
        <w:t>Bakthavatsalam</w:t>
      </w:r>
      <w:proofErr w:type="spellEnd"/>
      <w:r>
        <w:t xml:space="preserve">, N., Chaudhary, M., &amp; Pandit, V. (2021). Biocontrol-based management of fall armyworm, Spodoptera </w:t>
      </w:r>
      <w:proofErr w:type="spellStart"/>
      <w:r>
        <w:t>frugiperda</w:t>
      </w:r>
      <w:proofErr w:type="spellEnd"/>
      <w:r>
        <w:t xml:space="preserve"> (J E Smith) (Lepidoptera: </w:t>
      </w:r>
      <w:proofErr w:type="spellStart"/>
      <w:r>
        <w:t>Noctuidae</w:t>
      </w:r>
      <w:proofErr w:type="spellEnd"/>
      <w:r>
        <w:t xml:space="preserve">) on Indian Maize. </w:t>
      </w:r>
      <w:r>
        <w:rPr>
          <w:i/>
          <w:iCs/>
        </w:rPr>
        <w:t>Journal of Plant Diseases and Protection</w:t>
      </w:r>
      <w:r>
        <w:t xml:space="preserve">, </w:t>
      </w:r>
      <w:r>
        <w:rPr>
          <w:i/>
          <w:iCs/>
        </w:rPr>
        <w:t>128</w:t>
      </w:r>
      <w:r>
        <w:t xml:space="preserve">(1), 87–95. </w:t>
      </w:r>
      <w:hyperlink r:id="rId41" w:history="1">
        <w:r>
          <w:rPr>
            <w:rStyle w:val="Hyperlink"/>
          </w:rPr>
          <w:t>https://doi.org/10.1007/s41348-020-00357-3</w:t>
        </w:r>
      </w:hyperlink>
    </w:p>
    <w:p w14:paraId="20F33E58" w14:textId="77777777" w:rsidR="002360CC" w:rsidRDefault="002360CC" w:rsidP="002360CC">
      <w:pPr>
        <w:spacing w:line="240" w:lineRule="auto"/>
        <w:ind w:left="446" w:hanging="475"/>
      </w:pPr>
      <w:r>
        <w:t xml:space="preserve">Wang, J., Mall, S., &amp; Perez, L. (n.d.). </w:t>
      </w:r>
      <w:r>
        <w:rPr>
          <w:i/>
          <w:iCs/>
        </w:rPr>
        <w:t>The Effectiveness of Data Augmentation in Image Classiﬁcation using Deep Learning</w:t>
      </w:r>
      <w:r>
        <w:t>.</w:t>
      </w:r>
    </w:p>
    <w:p w14:paraId="2EAB7D9A" w14:textId="77777777" w:rsidR="002360CC" w:rsidRDefault="002360CC" w:rsidP="002360CC">
      <w:pPr>
        <w:spacing w:line="240" w:lineRule="auto"/>
        <w:ind w:left="446" w:hanging="475"/>
      </w:pPr>
      <w:r>
        <w:t xml:space="preserve">Wang, P., Meng, F., Donaldson, P., Horan, S., </w:t>
      </w:r>
      <w:proofErr w:type="spellStart"/>
      <w:r>
        <w:t>Panchy</w:t>
      </w:r>
      <w:proofErr w:type="spellEnd"/>
      <w:r>
        <w:t xml:space="preserve">, N. L., </w:t>
      </w:r>
      <w:proofErr w:type="spellStart"/>
      <w:r>
        <w:t>Vischulis</w:t>
      </w:r>
      <w:proofErr w:type="spellEnd"/>
      <w:r>
        <w:t xml:space="preserve">, E., Winship, E., Conner, J. K., </w:t>
      </w:r>
      <w:proofErr w:type="spellStart"/>
      <w:r>
        <w:t>Krysan</w:t>
      </w:r>
      <w:proofErr w:type="spellEnd"/>
      <w:r>
        <w:t xml:space="preserve">, P. J., </w:t>
      </w:r>
      <w:proofErr w:type="spellStart"/>
      <w:r>
        <w:t>Shiu</w:t>
      </w:r>
      <w:proofErr w:type="spellEnd"/>
      <w:r>
        <w:t xml:space="preserve">, S.-H., &amp; </w:t>
      </w:r>
      <w:proofErr w:type="spellStart"/>
      <w:r>
        <w:t>Lehti-Shiu</w:t>
      </w:r>
      <w:proofErr w:type="spellEnd"/>
      <w:r>
        <w:t xml:space="preserve">, M. D. (2022). High-throughput measurement of plant fitness traits with an object detection method using Faster R-CNN. </w:t>
      </w:r>
      <w:r>
        <w:rPr>
          <w:i/>
          <w:iCs/>
        </w:rPr>
        <w:t>New Phytologist</w:t>
      </w:r>
      <w:r>
        <w:t xml:space="preserve">, </w:t>
      </w:r>
      <w:r>
        <w:rPr>
          <w:i/>
          <w:iCs/>
        </w:rPr>
        <w:t>234</w:t>
      </w:r>
      <w:r>
        <w:t xml:space="preserve">(4), 1521–1533. </w:t>
      </w:r>
      <w:hyperlink r:id="rId42" w:history="1">
        <w:r>
          <w:rPr>
            <w:rStyle w:val="Hyperlink"/>
          </w:rPr>
          <w:t>https://doi.org/10.1111/nph.18056</w:t>
        </w:r>
      </w:hyperlink>
    </w:p>
    <w:p w14:paraId="03FE494D" w14:textId="77777777" w:rsidR="002360CC" w:rsidRDefault="002360CC" w:rsidP="002360CC">
      <w:pPr>
        <w:spacing w:line="240" w:lineRule="auto"/>
        <w:ind w:left="446" w:hanging="475"/>
      </w:pPr>
      <w:r>
        <w:t xml:space="preserve">Wang, W., He, P., Zhang, Y., Liu, T., Jing, X., &amp; Zhang, S. (2020). The Population Growth of Spodoptera </w:t>
      </w:r>
      <w:proofErr w:type="spellStart"/>
      <w:r>
        <w:t>frugiperda</w:t>
      </w:r>
      <w:proofErr w:type="spellEnd"/>
      <w:r>
        <w:t xml:space="preserve"> on Six Cash Crop Species and Implications for Its Occurrence and Damage Potential in China. </w:t>
      </w:r>
      <w:r>
        <w:rPr>
          <w:i/>
          <w:iCs/>
        </w:rPr>
        <w:t>Insects</w:t>
      </w:r>
      <w:r>
        <w:t xml:space="preserve">, </w:t>
      </w:r>
      <w:r>
        <w:rPr>
          <w:i/>
          <w:iCs/>
        </w:rPr>
        <w:t>11</w:t>
      </w:r>
      <w:r>
        <w:t xml:space="preserve">(9), Article 9. </w:t>
      </w:r>
      <w:hyperlink r:id="rId43" w:history="1">
        <w:r>
          <w:rPr>
            <w:rStyle w:val="Hyperlink"/>
          </w:rPr>
          <w:t>https://doi.org/10.3390/insects11090639</w:t>
        </w:r>
      </w:hyperlink>
    </w:p>
    <w:p w14:paraId="4D4EC5F8" w14:textId="77777777" w:rsidR="002360CC" w:rsidRDefault="002360CC" w:rsidP="002360CC">
      <w:pPr>
        <w:spacing w:line="240" w:lineRule="auto"/>
        <w:ind w:left="446" w:hanging="475"/>
      </w:pPr>
      <w:r>
        <w:t xml:space="preserve">Zou, Z., Chen, K., Shi, Z., Guo, Y., &amp; Ye, J. (2023). </w:t>
      </w:r>
      <w:r>
        <w:rPr>
          <w:i/>
          <w:iCs/>
        </w:rPr>
        <w:t>Object Detection in 20 Years: A Survey</w:t>
      </w:r>
      <w:r>
        <w:t xml:space="preserve"> (arXiv:1905.05055). </w:t>
      </w:r>
      <w:proofErr w:type="spellStart"/>
      <w:r>
        <w:t>arXiv</w:t>
      </w:r>
      <w:proofErr w:type="spellEnd"/>
      <w:r>
        <w:t xml:space="preserve">. </w:t>
      </w:r>
      <w:hyperlink r:id="rId44" w:history="1">
        <w:r>
          <w:rPr>
            <w:rStyle w:val="Hyperlink"/>
          </w:rPr>
          <w:t>http://arxiv.org/abs/1905.05055</w:t>
        </w:r>
      </w:hyperlink>
    </w:p>
    <w:p w14:paraId="25CA959C" w14:textId="18B66F18" w:rsidR="005961E5" w:rsidRDefault="005961E5" w:rsidP="002360CC">
      <w:pPr>
        <w:spacing w:line="240" w:lineRule="auto"/>
        <w:ind w:left="450" w:hanging="475"/>
      </w:pPr>
    </w:p>
    <w:sectPr w:rsidR="005961E5" w:rsidSect="00C50C65">
      <w:footerReference w:type="default" r:id="rId4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Haulk" w:date="2023-04-13T17:30:00Z" w:initials="NH">
    <w:p w14:paraId="2F6BA8C1" w14:textId="77777777" w:rsidR="001455B4" w:rsidRDefault="00461F5C" w:rsidP="00CE1D7C">
      <w:pPr>
        <w:pStyle w:val="CommentText"/>
      </w:pPr>
      <w:r>
        <w:rPr>
          <w:rStyle w:val="CommentReference"/>
        </w:rPr>
        <w:annotationRef/>
      </w:r>
      <w:r w:rsidR="001455B4">
        <w:t>I don't know if we need this in, but I'm leaving it for now since its significant</w:t>
      </w:r>
    </w:p>
  </w:comment>
  <w:comment w:id="1" w:author="Nathaniel Haulk" w:date="2023-04-13T00:34:00Z" w:initials="NH">
    <w:p w14:paraId="74D26A60" w14:textId="0ECB557A" w:rsidR="001455B4" w:rsidRDefault="00862016" w:rsidP="001442BC">
      <w:pPr>
        <w:pStyle w:val="CommentText"/>
      </w:pPr>
      <w:r>
        <w:rPr>
          <w:rStyle w:val="CommentReference"/>
        </w:rPr>
        <w:annotationRef/>
      </w:r>
      <w:r w:rsidR="001455B4">
        <w:t>Results from a bunch of t-tests I ran since I ran out of time before I could figure out running an ANCOVA on the data in python. I may need to rewrite this section come time.</w:t>
      </w:r>
    </w:p>
  </w:comment>
  <w:comment w:id="2" w:author="Nathaniel Haulk" w:date="2023-04-12T10:28:00Z" w:initials="NH">
    <w:p w14:paraId="3B8B5920" w14:textId="23E9E5A9" w:rsidR="00A53A5B" w:rsidRDefault="00A53A5B" w:rsidP="00CF505B">
      <w:pPr>
        <w:pStyle w:val="CommentText"/>
      </w:pPr>
      <w:r>
        <w:rPr>
          <w:rStyle w:val="CommentReference"/>
        </w:rPr>
        <w:annotationRef/>
      </w:r>
      <w:r>
        <w:t>I outsourced this to roboflow. Will need to write my own code for this after so chance that values will slightly change here.</w:t>
      </w:r>
    </w:p>
  </w:comment>
  <w:comment w:id="3" w:author="Nathaniel Haulk" w:date="2023-04-12T13:33:00Z" w:initials="NH">
    <w:p w14:paraId="078038C1" w14:textId="77777777" w:rsidR="00881439" w:rsidRDefault="00881439" w:rsidP="000D237D">
      <w:pPr>
        <w:pStyle w:val="CommentText"/>
      </w:pPr>
      <w:r>
        <w:rPr>
          <w:rStyle w:val="CommentReference"/>
        </w:rPr>
        <w:annotationRef/>
      </w:r>
      <w:r>
        <w:t>Ultimately doesn't look like data augmentation matters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BA8C1" w15:done="0"/>
  <w15:commentEx w15:paraId="74D26A60" w15:done="0"/>
  <w15:commentEx w15:paraId="3B8B5920" w15:done="0"/>
  <w15:commentEx w15:paraId="078038C1" w15:paraIdParent="3B8B59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A9E" w16cex:dateUtc="2023-04-13T22:30:00Z"/>
  <w16cex:commentExtensible w16cex:durableId="27E1CCAE" w16cex:dateUtc="2023-04-13T05:34:00Z"/>
  <w16cex:commentExtensible w16cex:durableId="27E10663" w16cex:dateUtc="2023-04-12T15:28:00Z"/>
  <w16cex:commentExtensible w16cex:durableId="27E131B6" w16cex:dateUtc="2023-04-12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BA8C1" w16cid:durableId="27E2BA9E"/>
  <w16cid:commentId w16cid:paraId="74D26A60" w16cid:durableId="27E1CCAE"/>
  <w16cid:commentId w16cid:paraId="3B8B5920" w16cid:durableId="27E10663"/>
  <w16cid:commentId w16cid:paraId="078038C1" w16cid:durableId="27E13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0D345" w14:textId="77777777" w:rsidR="0058476A" w:rsidRDefault="0058476A" w:rsidP="00D604C1">
      <w:pPr>
        <w:spacing w:after="0" w:line="240" w:lineRule="auto"/>
      </w:pPr>
      <w:r>
        <w:separator/>
      </w:r>
    </w:p>
  </w:endnote>
  <w:endnote w:type="continuationSeparator" w:id="0">
    <w:p w14:paraId="5C8A2C3D" w14:textId="77777777" w:rsidR="0058476A" w:rsidRDefault="0058476A" w:rsidP="00D6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72997"/>
      <w:docPartObj>
        <w:docPartGallery w:val="Page Numbers (Bottom of Page)"/>
        <w:docPartUnique/>
      </w:docPartObj>
    </w:sdtPr>
    <w:sdtEndPr>
      <w:rPr>
        <w:noProof/>
      </w:rPr>
    </w:sdtEndPr>
    <w:sdtContent>
      <w:p w14:paraId="07D92329" w14:textId="3239ACC5" w:rsidR="00D604C1" w:rsidRDefault="00D60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5CC33" w14:textId="77777777" w:rsidR="00D604C1" w:rsidRDefault="00D60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84F4" w14:textId="77777777" w:rsidR="0058476A" w:rsidRDefault="0058476A" w:rsidP="00D604C1">
      <w:pPr>
        <w:spacing w:after="0" w:line="240" w:lineRule="auto"/>
      </w:pPr>
      <w:r>
        <w:separator/>
      </w:r>
    </w:p>
  </w:footnote>
  <w:footnote w:type="continuationSeparator" w:id="0">
    <w:p w14:paraId="190D6FE0" w14:textId="77777777" w:rsidR="0058476A" w:rsidRDefault="0058476A" w:rsidP="00D6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4503"/>
    <w:multiLevelType w:val="hybridMultilevel"/>
    <w:tmpl w:val="DFB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6C8E"/>
    <w:multiLevelType w:val="hybridMultilevel"/>
    <w:tmpl w:val="0E30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5B24"/>
    <w:multiLevelType w:val="hybridMultilevel"/>
    <w:tmpl w:val="68760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392871">
    <w:abstractNumId w:val="2"/>
  </w:num>
  <w:num w:numId="2" w16cid:durableId="525676407">
    <w:abstractNumId w:val="0"/>
  </w:num>
  <w:num w:numId="3" w16cid:durableId="1853954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Haulk">
    <w15:presenceInfo w15:providerId="AD" w15:userId="S::nhaulk1@lsu.edu::ec4616d6-daf7-4aef-b196-a9dc645152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939"/>
    <w:rsid w:val="0000342C"/>
    <w:rsid w:val="00004D69"/>
    <w:rsid w:val="00006BFE"/>
    <w:rsid w:val="000200C0"/>
    <w:rsid w:val="000201AA"/>
    <w:rsid w:val="000211E1"/>
    <w:rsid w:val="000227ED"/>
    <w:rsid w:val="00024CF9"/>
    <w:rsid w:val="000314DF"/>
    <w:rsid w:val="000321CA"/>
    <w:rsid w:val="000413FC"/>
    <w:rsid w:val="00056952"/>
    <w:rsid w:val="0005716E"/>
    <w:rsid w:val="000601DA"/>
    <w:rsid w:val="00062AD9"/>
    <w:rsid w:val="00064042"/>
    <w:rsid w:val="00066E63"/>
    <w:rsid w:val="000749F5"/>
    <w:rsid w:val="00076D2C"/>
    <w:rsid w:val="000828AF"/>
    <w:rsid w:val="00091B46"/>
    <w:rsid w:val="000945E6"/>
    <w:rsid w:val="000A172D"/>
    <w:rsid w:val="000A3102"/>
    <w:rsid w:val="000A53FF"/>
    <w:rsid w:val="000C11CD"/>
    <w:rsid w:val="000C179B"/>
    <w:rsid w:val="000C19BC"/>
    <w:rsid w:val="000C3AD5"/>
    <w:rsid w:val="000D1573"/>
    <w:rsid w:val="000D18D6"/>
    <w:rsid w:val="000D1E88"/>
    <w:rsid w:val="000E298A"/>
    <w:rsid w:val="000F149D"/>
    <w:rsid w:val="000F254A"/>
    <w:rsid w:val="000F50CE"/>
    <w:rsid w:val="001022AF"/>
    <w:rsid w:val="00104E4A"/>
    <w:rsid w:val="0010534D"/>
    <w:rsid w:val="00105F14"/>
    <w:rsid w:val="001204D2"/>
    <w:rsid w:val="0012220E"/>
    <w:rsid w:val="00123AA1"/>
    <w:rsid w:val="001455B4"/>
    <w:rsid w:val="00150573"/>
    <w:rsid w:val="00155103"/>
    <w:rsid w:val="0015656F"/>
    <w:rsid w:val="00157702"/>
    <w:rsid w:val="00157CDF"/>
    <w:rsid w:val="0016667F"/>
    <w:rsid w:val="001754A6"/>
    <w:rsid w:val="0017600E"/>
    <w:rsid w:val="00195DBD"/>
    <w:rsid w:val="00196202"/>
    <w:rsid w:val="00197BDD"/>
    <w:rsid w:val="001A052C"/>
    <w:rsid w:val="001A3B5B"/>
    <w:rsid w:val="001A470A"/>
    <w:rsid w:val="001A57C3"/>
    <w:rsid w:val="001B6BCF"/>
    <w:rsid w:val="001B7E5C"/>
    <w:rsid w:val="001C4BAB"/>
    <w:rsid w:val="001C533A"/>
    <w:rsid w:val="001C5B09"/>
    <w:rsid w:val="001D4257"/>
    <w:rsid w:val="001D4BC4"/>
    <w:rsid w:val="001D5749"/>
    <w:rsid w:val="001D598C"/>
    <w:rsid w:val="001F39C1"/>
    <w:rsid w:val="00200132"/>
    <w:rsid w:val="002024D3"/>
    <w:rsid w:val="00221322"/>
    <w:rsid w:val="00223850"/>
    <w:rsid w:val="00225C41"/>
    <w:rsid w:val="002346AD"/>
    <w:rsid w:val="002360CC"/>
    <w:rsid w:val="002369F0"/>
    <w:rsid w:val="002505F5"/>
    <w:rsid w:val="00251271"/>
    <w:rsid w:val="002538E2"/>
    <w:rsid w:val="00253964"/>
    <w:rsid w:val="00261B8B"/>
    <w:rsid w:val="002664AF"/>
    <w:rsid w:val="00266D46"/>
    <w:rsid w:val="00267231"/>
    <w:rsid w:val="00270D72"/>
    <w:rsid w:val="0027209E"/>
    <w:rsid w:val="0027413C"/>
    <w:rsid w:val="00282B4E"/>
    <w:rsid w:val="00287332"/>
    <w:rsid w:val="00297EEF"/>
    <w:rsid w:val="002A0F1D"/>
    <w:rsid w:val="002A5E8B"/>
    <w:rsid w:val="002B33A9"/>
    <w:rsid w:val="002B6145"/>
    <w:rsid w:val="002C1A08"/>
    <w:rsid w:val="002C2AAC"/>
    <w:rsid w:val="002C32F2"/>
    <w:rsid w:val="002C7212"/>
    <w:rsid w:val="002C7F71"/>
    <w:rsid w:val="002D1AA9"/>
    <w:rsid w:val="002E1CC5"/>
    <w:rsid w:val="002E63CE"/>
    <w:rsid w:val="0030413B"/>
    <w:rsid w:val="003042DC"/>
    <w:rsid w:val="00304775"/>
    <w:rsid w:val="00310B43"/>
    <w:rsid w:val="00311784"/>
    <w:rsid w:val="003122BE"/>
    <w:rsid w:val="00316C09"/>
    <w:rsid w:val="00322107"/>
    <w:rsid w:val="003246D0"/>
    <w:rsid w:val="00327E25"/>
    <w:rsid w:val="00331014"/>
    <w:rsid w:val="003356AD"/>
    <w:rsid w:val="00335746"/>
    <w:rsid w:val="00340C13"/>
    <w:rsid w:val="00341CA0"/>
    <w:rsid w:val="00341F15"/>
    <w:rsid w:val="0035202E"/>
    <w:rsid w:val="00353783"/>
    <w:rsid w:val="0036280D"/>
    <w:rsid w:val="003830EF"/>
    <w:rsid w:val="00390143"/>
    <w:rsid w:val="00392A2B"/>
    <w:rsid w:val="003A0671"/>
    <w:rsid w:val="003A2DB4"/>
    <w:rsid w:val="003B52AF"/>
    <w:rsid w:val="003C68EA"/>
    <w:rsid w:val="003E0B1A"/>
    <w:rsid w:val="003E3496"/>
    <w:rsid w:val="003E4D44"/>
    <w:rsid w:val="003E4F81"/>
    <w:rsid w:val="003E5329"/>
    <w:rsid w:val="003E5F18"/>
    <w:rsid w:val="003E7F4A"/>
    <w:rsid w:val="003F0770"/>
    <w:rsid w:val="003F1444"/>
    <w:rsid w:val="0040109F"/>
    <w:rsid w:val="00401D7E"/>
    <w:rsid w:val="004035CD"/>
    <w:rsid w:val="00412650"/>
    <w:rsid w:val="00416522"/>
    <w:rsid w:val="00417CFB"/>
    <w:rsid w:val="00426A98"/>
    <w:rsid w:val="004305BE"/>
    <w:rsid w:val="0043124A"/>
    <w:rsid w:val="004338E4"/>
    <w:rsid w:val="00435EA6"/>
    <w:rsid w:val="004577C2"/>
    <w:rsid w:val="00461F5C"/>
    <w:rsid w:val="004649D5"/>
    <w:rsid w:val="00473B43"/>
    <w:rsid w:val="0047717B"/>
    <w:rsid w:val="004808ED"/>
    <w:rsid w:val="00480E1D"/>
    <w:rsid w:val="00482F07"/>
    <w:rsid w:val="00486682"/>
    <w:rsid w:val="00486859"/>
    <w:rsid w:val="00486D5D"/>
    <w:rsid w:val="004871EB"/>
    <w:rsid w:val="004A015A"/>
    <w:rsid w:val="004A26BD"/>
    <w:rsid w:val="004A2925"/>
    <w:rsid w:val="004A355C"/>
    <w:rsid w:val="004C4464"/>
    <w:rsid w:val="004C560A"/>
    <w:rsid w:val="004D1E99"/>
    <w:rsid w:val="004E1917"/>
    <w:rsid w:val="004E292F"/>
    <w:rsid w:val="004E688D"/>
    <w:rsid w:val="004F1822"/>
    <w:rsid w:val="004F1B15"/>
    <w:rsid w:val="00502A51"/>
    <w:rsid w:val="00517C70"/>
    <w:rsid w:val="00524F74"/>
    <w:rsid w:val="00525E0C"/>
    <w:rsid w:val="00526F17"/>
    <w:rsid w:val="00527F8A"/>
    <w:rsid w:val="005336CD"/>
    <w:rsid w:val="00545A92"/>
    <w:rsid w:val="005478E1"/>
    <w:rsid w:val="00553F78"/>
    <w:rsid w:val="0057304C"/>
    <w:rsid w:val="0058476A"/>
    <w:rsid w:val="00584873"/>
    <w:rsid w:val="0058634A"/>
    <w:rsid w:val="00587C91"/>
    <w:rsid w:val="005941F0"/>
    <w:rsid w:val="005961E5"/>
    <w:rsid w:val="005A2455"/>
    <w:rsid w:val="005A39A4"/>
    <w:rsid w:val="005C45F5"/>
    <w:rsid w:val="005C9BD0"/>
    <w:rsid w:val="005D0CD2"/>
    <w:rsid w:val="005D275E"/>
    <w:rsid w:val="00604958"/>
    <w:rsid w:val="00605FAC"/>
    <w:rsid w:val="00606F81"/>
    <w:rsid w:val="00607D96"/>
    <w:rsid w:val="00607E10"/>
    <w:rsid w:val="00612B7B"/>
    <w:rsid w:val="00613B88"/>
    <w:rsid w:val="006213EA"/>
    <w:rsid w:val="00622945"/>
    <w:rsid w:val="00623669"/>
    <w:rsid w:val="00623F70"/>
    <w:rsid w:val="00625DF5"/>
    <w:rsid w:val="00632D82"/>
    <w:rsid w:val="00643722"/>
    <w:rsid w:val="006503DE"/>
    <w:rsid w:val="0065672D"/>
    <w:rsid w:val="00662731"/>
    <w:rsid w:val="00680231"/>
    <w:rsid w:val="0068284F"/>
    <w:rsid w:val="00684BDB"/>
    <w:rsid w:val="00690BD0"/>
    <w:rsid w:val="00691512"/>
    <w:rsid w:val="00692C10"/>
    <w:rsid w:val="00694866"/>
    <w:rsid w:val="00695F88"/>
    <w:rsid w:val="006960AA"/>
    <w:rsid w:val="006979C8"/>
    <w:rsid w:val="006B2CDD"/>
    <w:rsid w:val="006B4478"/>
    <w:rsid w:val="006B6B61"/>
    <w:rsid w:val="006B7BAA"/>
    <w:rsid w:val="006D2146"/>
    <w:rsid w:val="006D3E08"/>
    <w:rsid w:val="006D3FB9"/>
    <w:rsid w:val="006F023B"/>
    <w:rsid w:val="00701804"/>
    <w:rsid w:val="00701A42"/>
    <w:rsid w:val="00703549"/>
    <w:rsid w:val="00710593"/>
    <w:rsid w:val="00710BF2"/>
    <w:rsid w:val="00721E13"/>
    <w:rsid w:val="00730EAC"/>
    <w:rsid w:val="007422AE"/>
    <w:rsid w:val="0074295B"/>
    <w:rsid w:val="007476F3"/>
    <w:rsid w:val="00750D52"/>
    <w:rsid w:val="00753208"/>
    <w:rsid w:val="00766E1E"/>
    <w:rsid w:val="007718F9"/>
    <w:rsid w:val="00776922"/>
    <w:rsid w:val="0078397A"/>
    <w:rsid w:val="00783ED7"/>
    <w:rsid w:val="00786B59"/>
    <w:rsid w:val="0078701D"/>
    <w:rsid w:val="00792AEA"/>
    <w:rsid w:val="007A0CD7"/>
    <w:rsid w:val="007A3022"/>
    <w:rsid w:val="007A4174"/>
    <w:rsid w:val="007B5A2E"/>
    <w:rsid w:val="007B6FB5"/>
    <w:rsid w:val="007C7329"/>
    <w:rsid w:val="007D1D7C"/>
    <w:rsid w:val="007E346C"/>
    <w:rsid w:val="007E5284"/>
    <w:rsid w:val="007F03A3"/>
    <w:rsid w:val="007F7DC7"/>
    <w:rsid w:val="00805512"/>
    <w:rsid w:val="0080646A"/>
    <w:rsid w:val="00806811"/>
    <w:rsid w:val="00811F79"/>
    <w:rsid w:val="00812BA3"/>
    <w:rsid w:val="008220B4"/>
    <w:rsid w:val="008237D4"/>
    <w:rsid w:val="00825742"/>
    <w:rsid w:val="00825F8F"/>
    <w:rsid w:val="008268F5"/>
    <w:rsid w:val="00827A60"/>
    <w:rsid w:val="00830E60"/>
    <w:rsid w:val="00845CDC"/>
    <w:rsid w:val="00854BA3"/>
    <w:rsid w:val="00856715"/>
    <w:rsid w:val="00860B5A"/>
    <w:rsid w:val="00862016"/>
    <w:rsid w:val="00864969"/>
    <w:rsid w:val="00881439"/>
    <w:rsid w:val="008863C1"/>
    <w:rsid w:val="00893CEC"/>
    <w:rsid w:val="008A307B"/>
    <w:rsid w:val="008A61BE"/>
    <w:rsid w:val="008A6E52"/>
    <w:rsid w:val="008A7091"/>
    <w:rsid w:val="008B5BE2"/>
    <w:rsid w:val="008C0B76"/>
    <w:rsid w:val="008C0DCD"/>
    <w:rsid w:val="008C3547"/>
    <w:rsid w:val="008C3874"/>
    <w:rsid w:val="008C53FB"/>
    <w:rsid w:val="008D4627"/>
    <w:rsid w:val="008D5325"/>
    <w:rsid w:val="008D5C15"/>
    <w:rsid w:val="008E71ED"/>
    <w:rsid w:val="008F1555"/>
    <w:rsid w:val="009005EA"/>
    <w:rsid w:val="00902589"/>
    <w:rsid w:val="009036AF"/>
    <w:rsid w:val="0090397C"/>
    <w:rsid w:val="00912B80"/>
    <w:rsid w:val="00915446"/>
    <w:rsid w:val="00920DE1"/>
    <w:rsid w:val="009214D0"/>
    <w:rsid w:val="009270C3"/>
    <w:rsid w:val="00931AE5"/>
    <w:rsid w:val="009421AE"/>
    <w:rsid w:val="00951A15"/>
    <w:rsid w:val="00953980"/>
    <w:rsid w:val="00954C3B"/>
    <w:rsid w:val="009550A7"/>
    <w:rsid w:val="00957E17"/>
    <w:rsid w:val="00960800"/>
    <w:rsid w:val="00963929"/>
    <w:rsid w:val="00965709"/>
    <w:rsid w:val="00966FA5"/>
    <w:rsid w:val="00980948"/>
    <w:rsid w:val="0098123C"/>
    <w:rsid w:val="00985EE5"/>
    <w:rsid w:val="00987C86"/>
    <w:rsid w:val="0099409C"/>
    <w:rsid w:val="00995430"/>
    <w:rsid w:val="00995DE2"/>
    <w:rsid w:val="009A2BCB"/>
    <w:rsid w:val="009B0360"/>
    <w:rsid w:val="009B0D12"/>
    <w:rsid w:val="009B3F76"/>
    <w:rsid w:val="009B5AAF"/>
    <w:rsid w:val="009B6D53"/>
    <w:rsid w:val="009C0002"/>
    <w:rsid w:val="009C5ECF"/>
    <w:rsid w:val="009D07BF"/>
    <w:rsid w:val="009D2737"/>
    <w:rsid w:val="009D3B94"/>
    <w:rsid w:val="009D6E5C"/>
    <w:rsid w:val="009E00B2"/>
    <w:rsid w:val="009E1994"/>
    <w:rsid w:val="00A03C25"/>
    <w:rsid w:val="00A03F29"/>
    <w:rsid w:val="00A04B6D"/>
    <w:rsid w:val="00A053D9"/>
    <w:rsid w:val="00A05BEB"/>
    <w:rsid w:val="00A12A58"/>
    <w:rsid w:val="00A17649"/>
    <w:rsid w:val="00A22266"/>
    <w:rsid w:val="00A24643"/>
    <w:rsid w:val="00A25D51"/>
    <w:rsid w:val="00A26D37"/>
    <w:rsid w:val="00A270C3"/>
    <w:rsid w:val="00A33EB3"/>
    <w:rsid w:val="00A35F1C"/>
    <w:rsid w:val="00A41ECC"/>
    <w:rsid w:val="00A43BE7"/>
    <w:rsid w:val="00A52BC9"/>
    <w:rsid w:val="00A53A5B"/>
    <w:rsid w:val="00A6120B"/>
    <w:rsid w:val="00A63527"/>
    <w:rsid w:val="00A76982"/>
    <w:rsid w:val="00A854AF"/>
    <w:rsid w:val="00A857E1"/>
    <w:rsid w:val="00A86B17"/>
    <w:rsid w:val="00A879D5"/>
    <w:rsid w:val="00A87E34"/>
    <w:rsid w:val="00A9185F"/>
    <w:rsid w:val="00A9614C"/>
    <w:rsid w:val="00A97479"/>
    <w:rsid w:val="00AA1AAD"/>
    <w:rsid w:val="00AA4240"/>
    <w:rsid w:val="00AA4407"/>
    <w:rsid w:val="00AA541F"/>
    <w:rsid w:val="00AB4A54"/>
    <w:rsid w:val="00AB7843"/>
    <w:rsid w:val="00AC3CFE"/>
    <w:rsid w:val="00AF1CCF"/>
    <w:rsid w:val="00AF3F94"/>
    <w:rsid w:val="00AF7A59"/>
    <w:rsid w:val="00B019B2"/>
    <w:rsid w:val="00B02E78"/>
    <w:rsid w:val="00B0373F"/>
    <w:rsid w:val="00B12023"/>
    <w:rsid w:val="00B12DBB"/>
    <w:rsid w:val="00B3464B"/>
    <w:rsid w:val="00B3549C"/>
    <w:rsid w:val="00B41349"/>
    <w:rsid w:val="00B50AC0"/>
    <w:rsid w:val="00B513E7"/>
    <w:rsid w:val="00B6290E"/>
    <w:rsid w:val="00B64FC3"/>
    <w:rsid w:val="00B66C59"/>
    <w:rsid w:val="00B66DEF"/>
    <w:rsid w:val="00B70B01"/>
    <w:rsid w:val="00B7540B"/>
    <w:rsid w:val="00B806ED"/>
    <w:rsid w:val="00B90E45"/>
    <w:rsid w:val="00B9222F"/>
    <w:rsid w:val="00B945BC"/>
    <w:rsid w:val="00BA059C"/>
    <w:rsid w:val="00BA0D06"/>
    <w:rsid w:val="00BA1A6C"/>
    <w:rsid w:val="00BA41BC"/>
    <w:rsid w:val="00BA74B7"/>
    <w:rsid w:val="00BB14F4"/>
    <w:rsid w:val="00BB2646"/>
    <w:rsid w:val="00BB5F8B"/>
    <w:rsid w:val="00BB6332"/>
    <w:rsid w:val="00BC5067"/>
    <w:rsid w:val="00BD2486"/>
    <w:rsid w:val="00BD3301"/>
    <w:rsid w:val="00BD4FE9"/>
    <w:rsid w:val="00BD6BC9"/>
    <w:rsid w:val="00BE3E81"/>
    <w:rsid w:val="00BE56FC"/>
    <w:rsid w:val="00BF3E84"/>
    <w:rsid w:val="00BF473C"/>
    <w:rsid w:val="00C0387F"/>
    <w:rsid w:val="00C07401"/>
    <w:rsid w:val="00C10DD4"/>
    <w:rsid w:val="00C129BC"/>
    <w:rsid w:val="00C139E5"/>
    <w:rsid w:val="00C14B1A"/>
    <w:rsid w:val="00C156F1"/>
    <w:rsid w:val="00C2063B"/>
    <w:rsid w:val="00C21407"/>
    <w:rsid w:val="00C239F1"/>
    <w:rsid w:val="00C26CC4"/>
    <w:rsid w:val="00C27100"/>
    <w:rsid w:val="00C273AB"/>
    <w:rsid w:val="00C27565"/>
    <w:rsid w:val="00C340CA"/>
    <w:rsid w:val="00C35599"/>
    <w:rsid w:val="00C369C2"/>
    <w:rsid w:val="00C412F4"/>
    <w:rsid w:val="00C44B77"/>
    <w:rsid w:val="00C4792D"/>
    <w:rsid w:val="00C47D83"/>
    <w:rsid w:val="00C50C65"/>
    <w:rsid w:val="00C5787E"/>
    <w:rsid w:val="00C57CFE"/>
    <w:rsid w:val="00C6476C"/>
    <w:rsid w:val="00C7242D"/>
    <w:rsid w:val="00C92C03"/>
    <w:rsid w:val="00CA14F7"/>
    <w:rsid w:val="00CA1EA1"/>
    <w:rsid w:val="00CA367F"/>
    <w:rsid w:val="00CB48ED"/>
    <w:rsid w:val="00CB57E1"/>
    <w:rsid w:val="00CC5B18"/>
    <w:rsid w:val="00CD713A"/>
    <w:rsid w:val="00CE3DF5"/>
    <w:rsid w:val="00CE526D"/>
    <w:rsid w:val="00CE5BDD"/>
    <w:rsid w:val="00CF6D11"/>
    <w:rsid w:val="00D058D0"/>
    <w:rsid w:val="00D0676A"/>
    <w:rsid w:val="00D11274"/>
    <w:rsid w:val="00D1600D"/>
    <w:rsid w:val="00D17429"/>
    <w:rsid w:val="00D329CD"/>
    <w:rsid w:val="00D32A17"/>
    <w:rsid w:val="00D34FBF"/>
    <w:rsid w:val="00D41316"/>
    <w:rsid w:val="00D41914"/>
    <w:rsid w:val="00D423B2"/>
    <w:rsid w:val="00D43BF1"/>
    <w:rsid w:val="00D45B87"/>
    <w:rsid w:val="00D46F1B"/>
    <w:rsid w:val="00D52773"/>
    <w:rsid w:val="00D53937"/>
    <w:rsid w:val="00D550A2"/>
    <w:rsid w:val="00D604C1"/>
    <w:rsid w:val="00D710DF"/>
    <w:rsid w:val="00D71AAD"/>
    <w:rsid w:val="00D7244A"/>
    <w:rsid w:val="00D80E0A"/>
    <w:rsid w:val="00D951E5"/>
    <w:rsid w:val="00DA1ED3"/>
    <w:rsid w:val="00DA26A0"/>
    <w:rsid w:val="00DA421D"/>
    <w:rsid w:val="00DC1EB0"/>
    <w:rsid w:val="00DC1F91"/>
    <w:rsid w:val="00DC373F"/>
    <w:rsid w:val="00DC6D00"/>
    <w:rsid w:val="00DC6FD5"/>
    <w:rsid w:val="00DD1A59"/>
    <w:rsid w:val="00DE242A"/>
    <w:rsid w:val="00DE296E"/>
    <w:rsid w:val="00DF2781"/>
    <w:rsid w:val="00DF4DD4"/>
    <w:rsid w:val="00DF4F93"/>
    <w:rsid w:val="00E001C7"/>
    <w:rsid w:val="00E100D7"/>
    <w:rsid w:val="00E10C80"/>
    <w:rsid w:val="00E12A3A"/>
    <w:rsid w:val="00E17B9A"/>
    <w:rsid w:val="00E2633F"/>
    <w:rsid w:val="00E2784E"/>
    <w:rsid w:val="00E313E6"/>
    <w:rsid w:val="00E34FA3"/>
    <w:rsid w:val="00E40AA6"/>
    <w:rsid w:val="00E43BD9"/>
    <w:rsid w:val="00E57BEC"/>
    <w:rsid w:val="00E62939"/>
    <w:rsid w:val="00E739D7"/>
    <w:rsid w:val="00E8321D"/>
    <w:rsid w:val="00E901F1"/>
    <w:rsid w:val="00E94916"/>
    <w:rsid w:val="00E95A9D"/>
    <w:rsid w:val="00E95ECC"/>
    <w:rsid w:val="00EA4DB7"/>
    <w:rsid w:val="00EB0822"/>
    <w:rsid w:val="00EB0D79"/>
    <w:rsid w:val="00EB2EF5"/>
    <w:rsid w:val="00EB383E"/>
    <w:rsid w:val="00EC02DD"/>
    <w:rsid w:val="00EE66BC"/>
    <w:rsid w:val="00EF112C"/>
    <w:rsid w:val="00EF575C"/>
    <w:rsid w:val="00EF7B53"/>
    <w:rsid w:val="00F03234"/>
    <w:rsid w:val="00F06142"/>
    <w:rsid w:val="00F125D6"/>
    <w:rsid w:val="00F20A58"/>
    <w:rsid w:val="00F232F8"/>
    <w:rsid w:val="00F23B7C"/>
    <w:rsid w:val="00F24DCB"/>
    <w:rsid w:val="00F25649"/>
    <w:rsid w:val="00F326B1"/>
    <w:rsid w:val="00F339C6"/>
    <w:rsid w:val="00F451C8"/>
    <w:rsid w:val="00F6423F"/>
    <w:rsid w:val="00F7739E"/>
    <w:rsid w:val="00F8670E"/>
    <w:rsid w:val="00F904F8"/>
    <w:rsid w:val="00F91D61"/>
    <w:rsid w:val="00F925DD"/>
    <w:rsid w:val="00F9403B"/>
    <w:rsid w:val="00F96849"/>
    <w:rsid w:val="00FA0160"/>
    <w:rsid w:val="00FA17BA"/>
    <w:rsid w:val="00FA2CD0"/>
    <w:rsid w:val="00FA47D6"/>
    <w:rsid w:val="00FA49D0"/>
    <w:rsid w:val="00FA52EC"/>
    <w:rsid w:val="00FA5499"/>
    <w:rsid w:val="00FB0296"/>
    <w:rsid w:val="00FB4FEC"/>
    <w:rsid w:val="00FB537E"/>
    <w:rsid w:val="00FC211A"/>
    <w:rsid w:val="00FC3348"/>
    <w:rsid w:val="00FC50D5"/>
    <w:rsid w:val="00FC75BC"/>
    <w:rsid w:val="00FC7890"/>
    <w:rsid w:val="00FD0ABF"/>
    <w:rsid w:val="00FD376D"/>
    <w:rsid w:val="00FE05E4"/>
    <w:rsid w:val="00FE1EB1"/>
    <w:rsid w:val="00FE5B42"/>
    <w:rsid w:val="0107CC98"/>
    <w:rsid w:val="011B0950"/>
    <w:rsid w:val="01627B2B"/>
    <w:rsid w:val="016C12F4"/>
    <w:rsid w:val="0174EE6D"/>
    <w:rsid w:val="01A04B1A"/>
    <w:rsid w:val="01E219F9"/>
    <w:rsid w:val="02019B31"/>
    <w:rsid w:val="0225A571"/>
    <w:rsid w:val="022FB273"/>
    <w:rsid w:val="02890B67"/>
    <w:rsid w:val="028C5E09"/>
    <w:rsid w:val="02A3DC8B"/>
    <w:rsid w:val="0322C07A"/>
    <w:rsid w:val="03932D51"/>
    <w:rsid w:val="0424DBC8"/>
    <w:rsid w:val="0482F2BC"/>
    <w:rsid w:val="055D4633"/>
    <w:rsid w:val="05B3E85C"/>
    <w:rsid w:val="0651F8D0"/>
    <w:rsid w:val="068135B7"/>
    <w:rsid w:val="06B71F95"/>
    <w:rsid w:val="06F906E1"/>
    <w:rsid w:val="075C7C8A"/>
    <w:rsid w:val="07D206C5"/>
    <w:rsid w:val="07DB3927"/>
    <w:rsid w:val="07F86730"/>
    <w:rsid w:val="080618B9"/>
    <w:rsid w:val="082E540F"/>
    <w:rsid w:val="085B820C"/>
    <w:rsid w:val="087D08DA"/>
    <w:rsid w:val="08F84CEB"/>
    <w:rsid w:val="09451E70"/>
    <w:rsid w:val="0975BE79"/>
    <w:rsid w:val="098C4E50"/>
    <w:rsid w:val="09CAF9FB"/>
    <w:rsid w:val="0A0D88C1"/>
    <w:rsid w:val="0A30B756"/>
    <w:rsid w:val="0A941D4C"/>
    <w:rsid w:val="0A95C613"/>
    <w:rsid w:val="0ABC674A"/>
    <w:rsid w:val="0AEB683B"/>
    <w:rsid w:val="0B176C94"/>
    <w:rsid w:val="0B205396"/>
    <w:rsid w:val="0BB6E88B"/>
    <w:rsid w:val="0C06718B"/>
    <w:rsid w:val="0C2EBA2E"/>
    <w:rsid w:val="0CA6B510"/>
    <w:rsid w:val="0CD99301"/>
    <w:rsid w:val="0D374E4D"/>
    <w:rsid w:val="0D729CE7"/>
    <w:rsid w:val="0D7B5E4B"/>
    <w:rsid w:val="0E3F716E"/>
    <w:rsid w:val="0EC3D4FD"/>
    <w:rsid w:val="0EE189C4"/>
    <w:rsid w:val="0F847F0F"/>
    <w:rsid w:val="0FB8592C"/>
    <w:rsid w:val="0FC8B9DA"/>
    <w:rsid w:val="101357F0"/>
    <w:rsid w:val="10289D3C"/>
    <w:rsid w:val="107FEAC2"/>
    <w:rsid w:val="10A9DF88"/>
    <w:rsid w:val="110B55DF"/>
    <w:rsid w:val="111310A8"/>
    <w:rsid w:val="1186E9FA"/>
    <w:rsid w:val="12122F6E"/>
    <w:rsid w:val="12A8802D"/>
    <w:rsid w:val="131441EF"/>
    <w:rsid w:val="132AEBA7"/>
    <w:rsid w:val="1371DC41"/>
    <w:rsid w:val="1398D3DA"/>
    <w:rsid w:val="13BB4A11"/>
    <w:rsid w:val="13D70224"/>
    <w:rsid w:val="1457F032"/>
    <w:rsid w:val="148C522D"/>
    <w:rsid w:val="15535BE5"/>
    <w:rsid w:val="15C5768E"/>
    <w:rsid w:val="15D20E9F"/>
    <w:rsid w:val="162F503E"/>
    <w:rsid w:val="168F33A0"/>
    <w:rsid w:val="16C7A8B1"/>
    <w:rsid w:val="16EF48D3"/>
    <w:rsid w:val="17062ACA"/>
    <w:rsid w:val="170EA2E6"/>
    <w:rsid w:val="1732C174"/>
    <w:rsid w:val="177BCB67"/>
    <w:rsid w:val="17D8A4CE"/>
    <w:rsid w:val="18075EB0"/>
    <w:rsid w:val="186EBF11"/>
    <w:rsid w:val="18AD45D1"/>
    <w:rsid w:val="18D5AA61"/>
    <w:rsid w:val="191D8A06"/>
    <w:rsid w:val="1985A555"/>
    <w:rsid w:val="19F8199A"/>
    <w:rsid w:val="1B1043F2"/>
    <w:rsid w:val="1B104590"/>
    <w:rsid w:val="1B7B401F"/>
    <w:rsid w:val="1B7D3C61"/>
    <w:rsid w:val="1BFC1AFD"/>
    <w:rsid w:val="1C0EF90D"/>
    <w:rsid w:val="1C13D701"/>
    <w:rsid w:val="1C318F73"/>
    <w:rsid w:val="1C79BA9F"/>
    <w:rsid w:val="1CCB59C0"/>
    <w:rsid w:val="1DAD5A37"/>
    <w:rsid w:val="1E0DC445"/>
    <w:rsid w:val="1E979DD3"/>
    <w:rsid w:val="1EB711F4"/>
    <w:rsid w:val="1F2D84E3"/>
    <w:rsid w:val="1F53C6F9"/>
    <w:rsid w:val="1FC4F37F"/>
    <w:rsid w:val="20BDE10F"/>
    <w:rsid w:val="213DD3E0"/>
    <w:rsid w:val="217F8714"/>
    <w:rsid w:val="230AA225"/>
    <w:rsid w:val="23268796"/>
    <w:rsid w:val="2373ACE2"/>
    <w:rsid w:val="23B0B302"/>
    <w:rsid w:val="23B214C3"/>
    <w:rsid w:val="2415E9F8"/>
    <w:rsid w:val="24AA4E5F"/>
    <w:rsid w:val="24F984A1"/>
    <w:rsid w:val="25035E4D"/>
    <w:rsid w:val="25915232"/>
    <w:rsid w:val="2666A85A"/>
    <w:rsid w:val="278BA26C"/>
    <w:rsid w:val="27DEF022"/>
    <w:rsid w:val="284C371A"/>
    <w:rsid w:val="2857AF54"/>
    <w:rsid w:val="2917AB60"/>
    <w:rsid w:val="2960DF32"/>
    <w:rsid w:val="298D3AA4"/>
    <w:rsid w:val="29BCB5E7"/>
    <w:rsid w:val="2A4CCACA"/>
    <w:rsid w:val="2A64C355"/>
    <w:rsid w:val="2A83EEDB"/>
    <w:rsid w:val="2A8E8226"/>
    <w:rsid w:val="2A9E0CDA"/>
    <w:rsid w:val="2ABC0EC2"/>
    <w:rsid w:val="2B10E4C3"/>
    <w:rsid w:val="2B14762F"/>
    <w:rsid w:val="2B678108"/>
    <w:rsid w:val="2B69F4B1"/>
    <w:rsid w:val="2B921713"/>
    <w:rsid w:val="2BBA8DF9"/>
    <w:rsid w:val="2CAB4E62"/>
    <w:rsid w:val="2CB04690"/>
    <w:rsid w:val="2CE96B5B"/>
    <w:rsid w:val="2D7E4941"/>
    <w:rsid w:val="2DC011A4"/>
    <w:rsid w:val="2DF67CA3"/>
    <w:rsid w:val="2E339C50"/>
    <w:rsid w:val="2E72D7EB"/>
    <w:rsid w:val="2E95C76A"/>
    <w:rsid w:val="2EE0C46C"/>
    <w:rsid w:val="2F383478"/>
    <w:rsid w:val="2F63EDC1"/>
    <w:rsid w:val="2F924D04"/>
    <w:rsid w:val="2FC05441"/>
    <w:rsid w:val="304388FF"/>
    <w:rsid w:val="30764741"/>
    <w:rsid w:val="3079F341"/>
    <w:rsid w:val="30D5EC69"/>
    <w:rsid w:val="30FFBE22"/>
    <w:rsid w:val="3125AB57"/>
    <w:rsid w:val="315A0E86"/>
    <w:rsid w:val="315BE530"/>
    <w:rsid w:val="318ABE4A"/>
    <w:rsid w:val="31A284E6"/>
    <w:rsid w:val="323A866D"/>
    <w:rsid w:val="326D19E5"/>
    <w:rsid w:val="327689DE"/>
    <w:rsid w:val="328F8943"/>
    <w:rsid w:val="32F58395"/>
    <w:rsid w:val="33070D73"/>
    <w:rsid w:val="333E5547"/>
    <w:rsid w:val="33D8F678"/>
    <w:rsid w:val="3426A808"/>
    <w:rsid w:val="34285AAF"/>
    <w:rsid w:val="3449E987"/>
    <w:rsid w:val="34C95875"/>
    <w:rsid w:val="34DF6D25"/>
    <w:rsid w:val="3535BEF4"/>
    <w:rsid w:val="35C42B10"/>
    <w:rsid w:val="35E2B0C9"/>
    <w:rsid w:val="35EF17DC"/>
    <w:rsid w:val="36E7486A"/>
    <w:rsid w:val="373C4678"/>
    <w:rsid w:val="37F36708"/>
    <w:rsid w:val="3892D3E7"/>
    <w:rsid w:val="390E5340"/>
    <w:rsid w:val="39141623"/>
    <w:rsid w:val="391D5AAA"/>
    <w:rsid w:val="39BAE126"/>
    <w:rsid w:val="3A480041"/>
    <w:rsid w:val="3A9F2EAF"/>
    <w:rsid w:val="3B1466F4"/>
    <w:rsid w:val="3B6A4943"/>
    <w:rsid w:val="3C3B0FC5"/>
    <w:rsid w:val="3C59EDB3"/>
    <w:rsid w:val="3C7626BB"/>
    <w:rsid w:val="3CB03755"/>
    <w:rsid w:val="3D3897BB"/>
    <w:rsid w:val="3DC522B6"/>
    <w:rsid w:val="3DF0CBCD"/>
    <w:rsid w:val="3E572BB0"/>
    <w:rsid w:val="3E62B422"/>
    <w:rsid w:val="3EAD8A9E"/>
    <w:rsid w:val="3F0DA228"/>
    <w:rsid w:val="3F6E6EC8"/>
    <w:rsid w:val="3F98E735"/>
    <w:rsid w:val="3FC35E98"/>
    <w:rsid w:val="3FD4CEE9"/>
    <w:rsid w:val="40AA60CD"/>
    <w:rsid w:val="411DCF72"/>
    <w:rsid w:val="41286C8F"/>
    <w:rsid w:val="427C08DB"/>
    <w:rsid w:val="428DE68A"/>
    <w:rsid w:val="42D9CAAD"/>
    <w:rsid w:val="42FAB617"/>
    <w:rsid w:val="42FAFF5A"/>
    <w:rsid w:val="4398032C"/>
    <w:rsid w:val="43F7CF64"/>
    <w:rsid w:val="445096FE"/>
    <w:rsid w:val="4550D30A"/>
    <w:rsid w:val="45C5874C"/>
    <w:rsid w:val="45EE0508"/>
    <w:rsid w:val="462414F7"/>
    <w:rsid w:val="46592BDC"/>
    <w:rsid w:val="470DA701"/>
    <w:rsid w:val="47201DBC"/>
    <w:rsid w:val="47BAD175"/>
    <w:rsid w:val="480B8DA5"/>
    <w:rsid w:val="48EB0408"/>
    <w:rsid w:val="498D3C0F"/>
    <w:rsid w:val="49F3854F"/>
    <w:rsid w:val="4A54E7BC"/>
    <w:rsid w:val="4AAA98CF"/>
    <w:rsid w:val="4B701A31"/>
    <w:rsid w:val="4BA153C8"/>
    <w:rsid w:val="4BF385D6"/>
    <w:rsid w:val="4CCDE66C"/>
    <w:rsid w:val="4CFD57E3"/>
    <w:rsid w:val="4CFFA15A"/>
    <w:rsid w:val="4D210C00"/>
    <w:rsid w:val="4D4164C8"/>
    <w:rsid w:val="4D8F77E0"/>
    <w:rsid w:val="4E1F1CBE"/>
    <w:rsid w:val="4E39F960"/>
    <w:rsid w:val="4E4B813D"/>
    <w:rsid w:val="4E6723AE"/>
    <w:rsid w:val="4F50F9CD"/>
    <w:rsid w:val="4FC0FAC9"/>
    <w:rsid w:val="4FF32880"/>
    <w:rsid w:val="50470428"/>
    <w:rsid w:val="50554ACA"/>
    <w:rsid w:val="507D5A8E"/>
    <w:rsid w:val="50920B44"/>
    <w:rsid w:val="50BD267E"/>
    <w:rsid w:val="513FDDD8"/>
    <w:rsid w:val="51E2D489"/>
    <w:rsid w:val="520CB8D5"/>
    <w:rsid w:val="521DFFD2"/>
    <w:rsid w:val="5268AA7C"/>
    <w:rsid w:val="528CC75C"/>
    <w:rsid w:val="534E2339"/>
    <w:rsid w:val="53994E16"/>
    <w:rsid w:val="53DF2102"/>
    <w:rsid w:val="53E64DB5"/>
    <w:rsid w:val="53F60E44"/>
    <w:rsid w:val="548A7A44"/>
    <w:rsid w:val="551A754B"/>
    <w:rsid w:val="5521B515"/>
    <w:rsid w:val="554E3761"/>
    <w:rsid w:val="55CA2825"/>
    <w:rsid w:val="560E336D"/>
    <w:rsid w:val="56B645AC"/>
    <w:rsid w:val="57E1AF9D"/>
    <w:rsid w:val="585955D7"/>
    <w:rsid w:val="5A108954"/>
    <w:rsid w:val="5A68B38E"/>
    <w:rsid w:val="5AA7943C"/>
    <w:rsid w:val="5ADA328E"/>
    <w:rsid w:val="5AE1A961"/>
    <w:rsid w:val="5AFA3543"/>
    <w:rsid w:val="5B2F89DC"/>
    <w:rsid w:val="5B607D6E"/>
    <w:rsid w:val="5BB57018"/>
    <w:rsid w:val="5CC18F8E"/>
    <w:rsid w:val="5E6C6CBC"/>
    <w:rsid w:val="5E8C08C4"/>
    <w:rsid w:val="5F5AF747"/>
    <w:rsid w:val="5F5C0146"/>
    <w:rsid w:val="5F8999E5"/>
    <w:rsid w:val="5FBD9E87"/>
    <w:rsid w:val="602304EB"/>
    <w:rsid w:val="603DA7C2"/>
    <w:rsid w:val="6067406E"/>
    <w:rsid w:val="60925E86"/>
    <w:rsid w:val="60A82FBB"/>
    <w:rsid w:val="60B362C1"/>
    <w:rsid w:val="60D7149F"/>
    <w:rsid w:val="60EEFE00"/>
    <w:rsid w:val="60F6C7A8"/>
    <w:rsid w:val="6132768F"/>
    <w:rsid w:val="6137C288"/>
    <w:rsid w:val="6155FA2D"/>
    <w:rsid w:val="62994090"/>
    <w:rsid w:val="62EF2C1A"/>
    <w:rsid w:val="631BD197"/>
    <w:rsid w:val="6342F7A4"/>
    <w:rsid w:val="639538EE"/>
    <w:rsid w:val="63A7291B"/>
    <w:rsid w:val="642E686A"/>
    <w:rsid w:val="64926BD6"/>
    <w:rsid w:val="6498CA5F"/>
    <w:rsid w:val="64D83FBB"/>
    <w:rsid w:val="65043370"/>
    <w:rsid w:val="65835CB8"/>
    <w:rsid w:val="65C0AD16"/>
    <w:rsid w:val="65CA38CB"/>
    <w:rsid w:val="66975730"/>
    <w:rsid w:val="6734D314"/>
    <w:rsid w:val="67857FCC"/>
    <w:rsid w:val="67A1D64C"/>
    <w:rsid w:val="68A67DC3"/>
    <w:rsid w:val="68DC0B32"/>
    <w:rsid w:val="68FDD4C6"/>
    <w:rsid w:val="697FB372"/>
    <w:rsid w:val="698E4C70"/>
    <w:rsid w:val="6A6C73D6"/>
    <w:rsid w:val="6AAAB21A"/>
    <w:rsid w:val="6AAE8860"/>
    <w:rsid w:val="6AC83FF5"/>
    <w:rsid w:val="6B0D1AB7"/>
    <w:rsid w:val="6B33072D"/>
    <w:rsid w:val="6B3AB21F"/>
    <w:rsid w:val="6B8ABBE8"/>
    <w:rsid w:val="6BEE8133"/>
    <w:rsid w:val="6BF927A8"/>
    <w:rsid w:val="6C2492C7"/>
    <w:rsid w:val="6C3FE1F9"/>
    <w:rsid w:val="6D4236A6"/>
    <w:rsid w:val="6D79EEE6"/>
    <w:rsid w:val="6DA25E51"/>
    <w:rsid w:val="6E4A9907"/>
    <w:rsid w:val="6E62550B"/>
    <w:rsid w:val="6F23FA2E"/>
    <w:rsid w:val="6F885F79"/>
    <w:rsid w:val="6FB955BB"/>
    <w:rsid w:val="6FD4D8BD"/>
    <w:rsid w:val="7093ECAD"/>
    <w:rsid w:val="70972FE2"/>
    <w:rsid w:val="709D92A8"/>
    <w:rsid w:val="70A656FF"/>
    <w:rsid w:val="70BB6061"/>
    <w:rsid w:val="719195DC"/>
    <w:rsid w:val="71A7FEDE"/>
    <w:rsid w:val="71E51E8B"/>
    <w:rsid w:val="71F663FA"/>
    <w:rsid w:val="725B9AF0"/>
    <w:rsid w:val="725FBE0C"/>
    <w:rsid w:val="7335C62E"/>
    <w:rsid w:val="738B22B2"/>
    <w:rsid w:val="73919C6F"/>
    <w:rsid w:val="7399A217"/>
    <w:rsid w:val="73C9C14D"/>
    <w:rsid w:val="73D1A4AC"/>
    <w:rsid w:val="73F76B51"/>
    <w:rsid w:val="7428C0C0"/>
    <w:rsid w:val="748CC6DE"/>
    <w:rsid w:val="748D749A"/>
    <w:rsid w:val="74A93745"/>
    <w:rsid w:val="74A99A94"/>
    <w:rsid w:val="74FFFC22"/>
    <w:rsid w:val="75013CB4"/>
    <w:rsid w:val="7550C4B8"/>
    <w:rsid w:val="7578F780"/>
    <w:rsid w:val="7609E672"/>
    <w:rsid w:val="764507A6"/>
    <w:rsid w:val="76589D62"/>
    <w:rsid w:val="769FEF01"/>
    <w:rsid w:val="76DB0543"/>
    <w:rsid w:val="76FDD351"/>
    <w:rsid w:val="773E6B39"/>
    <w:rsid w:val="777B7E47"/>
    <w:rsid w:val="77820573"/>
    <w:rsid w:val="7837F873"/>
    <w:rsid w:val="78566B5C"/>
    <w:rsid w:val="790ED2FF"/>
    <w:rsid w:val="794E81D6"/>
    <w:rsid w:val="797CA868"/>
    <w:rsid w:val="798A4310"/>
    <w:rsid w:val="79C04F8B"/>
    <w:rsid w:val="79D70813"/>
    <w:rsid w:val="7B5127C6"/>
    <w:rsid w:val="7B7C8A0D"/>
    <w:rsid w:val="7B8B5315"/>
    <w:rsid w:val="7B9F1E9D"/>
    <w:rsid w:val="7BDAAA9A"/>
    <w:rsid w:val="7C4C993D"/>
    <w:rsid w:val="7CA3ED0D"/>
    <w:rsid w:val="7D6B338F"/>
    <w:rsid w:val="7DADACBD"/>
    <w:rsid w:val="7E1353F9"/>
    <w:rsid w:val="7E2CD994"/>
    <w:rsid w:val="7E7A2840"/>
    <w:rsid w:val="7E92108A"/>
    <w:rsid w:val="7EFC1857"/>
    <w:rsid w:val="7F4D51F7"/>
    <w:rsid w:val="7FBBF001"/>
    <w:rsid w:val="7FDA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AB69"/>
  <w15:docId w15:val="{ACE16E13-95B1-4D54-B4FE-A83173F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49"/>
    <w:pPr>
      <w:ind w:left="720"/>
      <w:contextualSpacing/>
    </w:pPr>
  </w:style>
  <w:style w:type="character" w:styleId="Strong">
    <w:name w:val="Strong"/>
    <w:basedOn w:val="DefaultParagraphFont"/>
    <w:uiPriority w:val="22"/>
    <w:qFormat/>
    <w:rsid w:val="000F50CE"/>
    <w:rPr>
      <w:b/>
      <w:bCs/>
    </w:rPr>
  </w:style>
  <w:style w:type="character" w:styleId="Hyperlink">
    <w:name w:val="Hyperlink"/>
    <w:basedOn w:val="DefaultParagraphFont"/>
    <w:uiPriority w:val="99"/>
    <w:unhideWhenUsed/>
    <w:rsid w:val="00D53937"/>
    <w:rPr>
      <w:color w:val="0563C1" w:themeColor="hyperlink"/>
      <w:u w:val="single"/>
    </w:rPr>
  </w:style>
  <w:style w:type="character" w:styleId="UnresolvedMention">
    <w:name w:val="Unresolved Mention"/>
    <w:basedOn w:val="DefaultParagraphFont"/>
    <w:uiPriority w:val="99"/>
    <w:semiHidden/>
    <w:unhideWhenUsed/>
    <w:rsid w:val="00D53937"/>
    <w:rPr>
      <w:color w:val="605E5C"/>
      <w:shd w:val="clear" w:color="auto" w:fill="E1DFDD"/>
    </w:rPr>
  </w:style>
  <w:style w:type="character" w:styleId="LineNumber">
    <w:name w:val="line number"/>
    <w:basedOn w:val="DefaultParagraphFont"/>
    <w:uiPriority w:val="99"/>
    <w:semiHidden/>
    <w:unhideWhenUsed/>
    <w:rsid w:val="00C50C65"/>
  </w:style>
  <w:style w:type="paragraph" w:styleId="Header">
    <w:name w:val="header"/>
    <w:basedOn w:val="Normal"/>
    <w:link w:val="HeaderChar"/>
    <w:uiPriority w:val="99"/>
    <w:unhideWhenUsed/>
    <w:rsid w:val="00D60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C1"/>
  </w:style>
  <w:style w:type="paragraph" w:styleId="Footer">
    <w:name w:val="footer"/>
    <w:basedOn w:val="Normal"/>
    <w:link w:val="FooterChar"/>
    <w:uiPriority w:val="99"/>
    <w:unhideWhenUsed/>
    <w:rsid w:val="00D60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C1"/>
  </w:style>
  <w:style w:type="table" w:styleId="TableGrid">
    <w:name w:val="Table Grid"/>
    <w:basedOn w:val="TableNormal"/>
    <w:uiPriority w:val="39"/>
    <w:rsid w:val="002C2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6A98"/>
    <w:rPr>
      <w:sz w:val="16"/>
      <w:szCs w:val="16"/>
    </w:rPr>
  </w:style>
  <w:style w:type="paragraph" w:styleId="CommentText">
    <w:name w:val="annotation text"/>
    <w:basedOn w:val="Normal"/>
    <w:link w:val="CommentTextChar"/>
    <w:uiPriority w:val="99"/>
    <w:unhideWhenUsed/>
    <w:rsid w:val="00426A98"/>
    <w:pPr>
      <w:spacing w:line="240" w:lineRule="auto"/>
    </w:pPr>
    <w:rPr>
      <w:sz w:val="20"/>
      <w:szCs w:val="20"/>
    </w:rPr>
  </w:style>
  <w:style w:type="character" w:customStyle="1" w:styleId="CommentTextChar">
    <w:name w:val="Comment Text Char"/>
    <w:basedOn w:val="DefaultParagraphFont"/>
    <w:link w:val="CommentText"/>
    <w:uiPriority w:val="99"/>
    <w:rsid w:val="00426A98"/>
    <w:rPr>
      <w:sz w:val="20"/>
      <w:szCs w:val="20"/>
    </w:rPr>
  </w:style>
  <w:style w:type="paragraph" w:styleId="CommentSubject">
    <w:name w:val="annotation subject"/>
    <w:basedOn w:val="CommentText"/>
    <w:next w:val="CommentText"/>
    <w:link w:val="CommentSubjectChar"/>
    <w:uiPriority w:val="99"/>
    <w:semiHidden/>
    <w:unhideWhenUsed/>
    <w:rsid w:val="00426A98"/>
    <w:rPr>
      <w:b/>
      <w:bCs/>
    </w:rPr>
  </w:style>
  <w:style w:type="character" w:customStyle="1" w:styleId="CommentSubjectChar">
    <w:name w:val="Comment Subject Char"/>
    <w:basedOn w:val="CommentTextChar"/>
    <w:link w:val="CommentSubject"/>
    <w:uiPriority w:val="99"/>
    <w:semiHidden/>
    <w:rsid w:val="00426A98"/>
    <w:rPr>
      <w:b/>
      <w:bCs/>
      <w:sz w:val="20"/>
      <w:szCs w:val="20"/>
    </w:rPr>
  </w:style>
  <w:style w:type="character" w:customStyle="1" w:styleId="cf01">
    <w:name w:val="cf01"/>
    <w:basedOn w:val="DefaultParagraphFont"/>
    <w:rsid w:val="002B33A9"/>
    <w:rPr>
      <w:rFonts w:ascii="Segoe UI" w:hAnsi="Segoe UI" w:cs="Segoe UI" w:hint="default"/>
      <w:sz w:val="18"/>
      <w:szCs w:val="18"/>
    </w:rPr>
  </w:style>
  <w:style w:type="character" w:styleId="PlaceholderText">
    <w:name w:val="Placeholder Text"/>
    <w:basedOn w:val="DefaultParagraphFont"/>
    <w:uiPriority w:val="99"/>
    <w:semiHidden/>
    <w:rsid w:val="002B33A9"/>
    <w:rPr>
      <w:color w:val="808080"/>
    </w:rPr>
  </w:style>
  <w:style w:type="paragraph" w:styleId="Revision">
    <w:name w:val="Revision"/>
    <w:hidden/>
    <w:uiPriority w:val="99"/>
    <w:semiHidden/>
    <w:rsid w:val="00BA1A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7712">
      <w:bodyDiv w:val="1"/>
      <w:marLeft w:val="0"/>
      <w:marRight w:val="0"/>
      <w:marTop w:val="0"/>
      <w:marBottom w:val="0"/>
      <w:divBdr>
        <w:top w:val="none" w:sz="0" w:space="0" w:color="auto"/>
        <w:left w:val="none" w:sz="0" w:space="0" w:color="auto"/>
        <w:bottom w:val="none" w:sz="0" w:space="0" w:color="auto"/>
        <w:right w:val="none" w:sz="0" w:space="0" w:color="auto"/>
      </w:divBdr>
    </w:div>
    <w:div w:id="315426904">
      <w:bodyDiv w:val="1"/>
      <w:marLeft w:val="0"/>
      <w:marRight w:val="0"/>
      <w:marTop w:val="0"/>
      <w:marBottom w:val="0"/>
      <w:divBdr>
        <w:top w:val="none" w:sz="0" w:space="0" w:color="auto"/>
        <w:left w:val="none" w:sz="0" w:space="0" w:color="auto"/>
        <w:bottom w:val="none" w:sz="0" w:space="0" w:color="auto"/>
        <w:right w:val="none" w:sz="0" w:space="0" w:color="auto"/>
      </w:divBdr>
      <w:divsChild>
        <w:div w:id="1466971387">
          <w:marLeft w:val="480"/>
          <w:marRight w:val="0"/>
          <w:marTop w:val="0"/>
          <w:marBottom w:val="0"/>
          <w:divBdr>
            <w:top w:val="none" w:sz="0" w:space="0" w:color="auto"/>
            <w:left w:val="none" w:sz="0" w:space="0" w:color="auto"/>
            <w:bottom w:val="none" w:sz="0" w:space="0" w:color="auto"/>
            <w:right w:val="none" w:sz="0" w:space="0" w:color="auto"/>
          </w:divBdr>
          <w:divsChild>
            <w:div w:id="135802484">
              <w:marLeft w:val="0"/>
              <w:marRight w:val="0"/>
              <w:marTop w:val="0"/>
              <w:marBottom w:val="0"/>
              <w:divBdr>
                <w:top w:val="none" w:sz="0" w:space="0" w:color="auto"/>
                <w:left w:val="none" w:sz="0" w:space="0" w:color="auto"/>
                <w:bottom w:val="none" w:sz="0" w:space="0" w:color="auto"/>
                <w:right w:val="none" w:sz="0" w:space="0" w:color="auto"/>
              </w:divBdr>
            </w:div>
            <w:div w:id="574781505">
              <w:marLeft w:val="0"/>
              <w:marRight w:val="0"/>
              <w:marTop w:val="0"/>
              <w:marBottom w:val="0"/>
              <w:divBdr>
                <w:top w:val="none" w:sz="0" w:space="0" w:color="auto"/>
                <w:left w:val="none" w:sz="0" w:space="0" w:color="auto"/>
                <w:bottom w:val="none" w:sz="0" w:space="0" w:color="auto"/>
                <w:right w:val="none" w:sz="0" w:space="0" w:color="auto"/>
              </w:divBdr>
            </w:div>
            <w:div w:id="2146005840">
              <w:marLeft w:val="0"/>
              <w:marRight w:val="0"/>
              <w:marTop w:val="0"/>
              <w:marBottom w:val="0"/>
              <w:divBdr>
                <w:top w:val="none" w:sz="0" w:space="0" w:color="auto"/>
                <w:left w:val="none" w:sz="0" w:space="0" w:color="auto"/>
                <w:bottom w:val="none" w:sz="0" w:space="0" w:color="auto"/>
                <w:right w:val="none" w:sz="0" w:space="0" w:color="auto"/>
              </w:divBdr>
            </w:div>
            <w:div w:id="1882934745">
              <w:marLeft w:val="0"/>
              <w:marRight w:val="0"/>
              <w:marTop w:val="0"/>
              <w:marBottom w:val="0"/>
              <w:divBdr>
                <w:top w:val="none" w:sz="0" w:space="0" w:color="auto"/>
                <w:left w:val="none" w:sz="0" w:space="0" w:color="auto"/>
                <w:bottom w:val="none" w:sz="0" w:space="0" w:color="auto"/>
                <w:right w:val="none" w:sz="0" w:space="0" w:color="auto"/>
              </w:divBdr>
            </w:div>
            <w:div w:id="482309726">
              <w:marLeft w:val="0"/>
              <w:marRight w:val="0"/>
              <w:marTop w:val="0"/>
              <w:marBottom w:val="0"/>
              <w:divBdr>
                <w:top w:val="none" w:sz="0" w:space="0" w:color="auto"/>
                <w:left w:val="none" w:sz="0" w:space="0" w:color="auto"/>
                <w:bottom w:val="none" w:sz="0" w:space="0" w:color="auto"/>
                <w:right w:val="none" w:sz="0" w:space="0" w:color="auto"/>
              </w:divBdr>
            </w:div>
            <w:div w:id="664750827">
              <w:marLeft w:val="0"/>
              <w:marRight w:val="0"/>
              <w:marTop w:val="0"/>
              <w:marBottom w:val="0"/>
              <w:divBdr>
                <w:top w:val="none" w:sz="0" w:space="0" w:color="auto"/>
                <w:left w:val="none" w:sz="0" w:space="0" w:color="auto"/>
                <w:bottom w:val="none" w:sz="0" w:space="0" w:color="auto"/>
                <w:right w:val="none" w:sz="0" w:space="0" w:color="auto"/>
              </w:divBdr>
            </w:div>
            <w:div w:id="867334950">
              <w:marLeft w:val="0"/>
              <w:marRight w:val="0"/>
              <w:marTop w:val="0"/>
              <w:marBottom w:val="0"/>
              <w:divBdr>
                <w:top w:val="none" w:sz="0" w:space="0" w:color="auto"/>
                <w:left w:val="none" w:sz="0" w:space="0" w:color="auto"/>
                <w:bottom w:val="none" w:sz="0" w:space="0" w:color="auto"/>
                <w:right w:val="none" w:sz="0" w:space="0" w:color="auto"/>
              </w:divBdr>
            </w:div>
            <w:div w:id="106704148">
              <w:marLeft w:val="0"/>
              <w:marRight w:val="0"/>
              <w:marTop w:val="0"/>
              <w:marBottom w:val="0"/>
              <w:divBdr>
                <w:top w:val="none" w:sz="0" w:space="0" w:color="auto"/>
                <w:left w:val="none" w:sz="0" w:space="0" w:color="auto"/>
                <w:bottom w:val="none" w:sz="0" w:space="0" w:color="auto"/>
                <w:right w:val="none" w:sz="0" w:space="0" w:color="auto"/>
              </w:divBdr>
            </w:div>
            <w:div w:id="1670477227">
              <w:marLeft w:val="0"/>
              <w:marRight w:val="0"/>
              <w:marTop w:val="0"/>
              <w:marBottom w:val="0"/>
              <w:divBdr>
                <w:top w:val="none" w:sz="0" w:space="0" w:color="auto"/>
                <w:left w:val="none" w:sz="0" w:space="0" w:color="auto"/>
                <w:bottom w:val="none" w:sz="0" w:space="0" w:color="auto"/>
                <w:right w:val="none" w:sz="0" w:space="0" w:color="auto"/>
              </w:divBdr>
            </w:div>
            <w:div w:id="1079667612">
              <w:marLeft w:val="0"/>
              <w:marRight w:val="0"/>
              <w:marTop w:val="0"/>
              <w:marBottom w:val="0"/>
              <w:divBdr>
                <w:top w:val="none" w:sz="0" w:space="0" w:color="auto"/>
                <w:left w:val="none" w:sz="0" w:space="0" w:color="auto"/>
                <w:bottom w:val="none" w:sz="0" w:space="0" w:color="auto"/>
                <w:right w:val="none" w:sz="0" w:space="0" w:color="auto"/>
              </w:divBdr>
            </w:div>
            <w:div w:id="2023434765">
              <w:marLeft w:val="0"/>
              <w:marRight w:val="0"/>
              <w:marTop w:val="0"/>
              <w:marBottom w:val="0"/>
              <w:divBdr>
                <w:top w:val="none" w:sz="0" w:space="0" w:color="auto"/>
                <w:left w:val="none" w:sz="0" w:space="0" w:color="auto"/>
                <w:bottom w:val="none" w:sz="0" w:space="0" w:color="auto"/>
                <w:right w:val="none" w:sz="0" w:space="0" w:color="auto"/>
              </w:divBdr>
            </w:div>
            <w:div w:id="1109083359">
              <w:marLeft w:val="0"/>
              <w:marRight w:val="0"/>
              <w:marTop w:val="0"/>
              <w:marBottom w:val="0"/>
              <w:divBdr>
                <w:top w:val="none" w:sz="0" w:space="0" w:color="auto"/>
                <w:left w:val="none" w:sz="0" w:space="0" w:color="auto"/>
                <w:bottom w:val="none" w:sz="0" w:space="0" w:color="auto"/>
                <w:right w:val="none" w:sz="0" w:space="0" w:color="auto"/>
              </w:divBdr>
            </w:div>
            <w:div w:id="1135175232">
              <w:marLeft w:val="0"/>
              <w:marRight w:val="0"/>
              <w:marTop w:val="0"/>
              <w:marBottom w:val="0"/>
              <w:divBdr>
                <w:top w:val="none" w:sz="0" w:space="0" w:color="auto"/>
                <w:left w:val="none" w:sz="0" w:space="0" w:color="auto"/>
                <w:bottom w:val="none" w:sz="0" w:space="0" w:color="auto"/>
                <w:right w:val="none" w:sz="0" w:space="0" w:color="auto"/>
              </w:divBdr>
            </w:div>
            <w:div w:id="1153716210">
              <w:marLeft w:val="0"/>
              <w:marRight w:val="0"/>
              <w:marTop w:val="0"/>
              <w:marBottom w:val="0"/>
              <w:divBdr>
                <w:top w:val="none" w:sz="0" w:space="0" w:color="auto"/>
                <w:left w:val="none" w:sz="0" w:space="0" w:color="auto"/>
                <w:bottom w:val="none" w:sz="0" w:space="0" w:color="auto"/>
                <w:right w:val="none" w:sz="0" w:space="0" w:color="auto"/>
              </w:divBdr>
            </w:div>
            <w:div w:id="162667538">
              <w:marLeft w:val="0"/>
              <w:marRight w:val="0"/>
              <w:marTop w:val="0"/>
              <w:marBottom w:val="0"/>
              <w:divBdr>
                <w:top w:val="none" w:sz="0" w:space="0" w:color="auto"/>
                <w:left w:val="none" w:sz="0" w:space="0" w:color="auto"/>
                <w:bottom w:val="none" w:sz="0" w:space="0" w:color="auto"/>
                <w:right w:val="none" w:sz="0" w:space="0" w:color="auto"/>
              </w:divBdr>
            </w:div>
            <w:div w:id="2106878033">
              <w:marLeft w:val="0"/>
              <w:marRight w:val="0"/>
              <w:marTop w:val="0"/>
              <w:marBottom w:val="0"/>
              <w:divBdr>
                <w:top w:val="none" w:sz="0" w:space="0" w:color="auto"/>
                <w:left w:val="none" w:sz="0" w:space="0" w:color="auto"/>
                <w:bottom w:val="none" w:sz="0" w:space="0" w:color="auto"/>
                <w:right w:val="none" w:sz="0" w:space="0" w:color="auto"/>
              </w:divBdr>
            </w:div>
            <w:div w:id="56975330">
              <w:marLeft w:val="0"/>
              <w:marRight w:val="0"/>
              <w:marTop w:val="0"/>
              <w:marBottom w:val="0"/>
              <w:divBdr>
                <w:top w:val="none" w:sz="0" w:space="0" w:color="auto"/>
                <w:left w:val="none" w:sz="0" w:space="0" w:color="auto"/>
                <w:bottom w:val="none" w:sz="0" w:space="0" w:color="auto"/>
                <w:right w:val="none" w:sz="0" w:space="0" w:color="auto"/>
              </w:divBdr>
            </w:div>
            <w:div w:id="206990429">
              <w:marLeft w:val="0"/>
              <w:marRight w:val="0"/>
              <w:marTop w:val="0"/>
              <w:marBottom w:val="0"/>
              <w:divBdr>
                <w:top w:val="none" w:sz="0" w:space="0" w:color="auto"/>
                <w:left w:val="none" w:sz="0" w:space="0" w:color="auto"/>
                <w:bottom w:val="none" w:sz="0" w:space="0" w:color="auto"/>
                <w:right w:val="none" w:sz="0" w:space="0" w:color="auto"/>
              </w:divBdr>
            </w:div>
            <w:div w:id="1350067205">
              <w:marLeft w:val="0"/>
              <w:marRight w:val="0"/>
              <w:marTop w:val="0"/>
              <w:marBottom w:val="0"/>
              <w:divBdr>
                <w:top w:val="none" w:sz="0" w:space="0" w:color="auto"/>
                <w:left w:val="none" w:sz="0" w:space="0" w:color="auto"/>
                <w:bottom w:val="none" w:sz="0" w:space="0" w:color="auto"/>
                <w:right w:val="none" w:sz="0" w:space="0" w:color="auto"/>
              </w:divBdr>
            </w:div>
            <w:div w:id="1138498813">
              <w:marLeft w:val="0"/>
              <w:marRight w:val="0"/>
              <w:marTop w:val="0"/>
              <w:marBottom w:val="0"/>
              <w:divBdr>
                <w:top w:val="none" w:sz="0" w:space="0" w:color="auto"/>
                <w:left w:val="none" w:sz="0" w:space="0" w:color="auto"/>
                <w:bottom w:val="none" w:sz="0" w:space="0" w:color="auto"/>
                <w:right w:val="none" w:sz="0" w:space="0" w:color="auto"/>
              </w:divBdr>
            </w:div>
            <w:div w:id="785269138">
              <w:marLeft w:val="0"/>
              <w:marRight w:val="0"/>
              <w:marTop w:val="0"/>
              <w:marBottom w:val="0"/>
              <w:divBdr>
                <w:top w:val="none" w:sz="0" w:space="0" w:color="auto"/>
                <w:left w:val="none" w:sz="0" w:space="0" w:color="auto"/>
                <w:bottom w:val="none" w:sz="0" w:space="0" w:color="auto"/>
                <w:right w:val="none" w:sz="0" w:space="0" w:color="auto"/>
              </w:divBdr>
            </w:div>
            <w:div w:id="705108559">
              <w:marLeft w:val="0"/>
              <w:marRight w:val="0"/>
              <w:marTop w:val="0"/>
              <w:marBottom w:val="0"/>
              <w:divBdr>
                <w:top w:val="none" w:sz="0" w:space="0" w:color="auto"/>
                <w:left w:val="none" w:sz="0" w:space="0" w:color="auto"/>
                <w:bottom w:val="none" w:sz="0" w:space="0" w:color="auto"/>
                <w:right w:val="none" w:sz="0" w:space="0" w:color="auto"/>
              </w:divBdr>
            </w:div>
            <w:div w:id="1757436098">
              <w:marLeft w:val="0"/>
              <w:marRight w:val="0"/>
              <w:marTop w:val="0"/>
              <w:marBottom w:val="0"/>
              <w:divBdr>
                <w:top w:val="none" w:sz="0" w:space="0" w:color="auto"/>
                <w:left w:val="none" w:sz="0" w:space="0" w:color="auto"/>
                <w:bottom w:val="none" w:sz="0" w:space="0" w:color="auto"/>
                <w:right w:val="none" w:sz="0" w:space="0" w:color="auto"/>
              </w:divBdr>
            </w:div>
            <w:div w:id="987516799">
              <w:marLeft w:val="0"/>
              <w:marRight w:val="0"/>
              <w:marTop w:val="0"/>
              <w:marBottom w:val="0"/>
              <w:divBdr>
                <w:top w:val="none" w:sz="0" w:space="0" w:color="auto"/>
                <w:left w:val="none" w:sz="0" w:space="0" w:color="auto"/>
                <w:bottom w:val="none" w:sz="0" w:space="0" w:color="auto"/>
                <w:right w:val="none" w:sz="0" w:space="0" w:color="auto"/>
              </w:divBdr>
            </w:div>
            <w:div w:id="1551651223">
              <w:marLeft w:val="0"/>
              <w:marRight w:val="0"/>
              <w:marTop w:val="0"/>
              <w:marBottom w:val="0"/>
              <w:divBdr>
                <w:top w:val="none" w:sz="0" w:space="0" w:color="auto"/>
                <w:left w:val="none" w:sz="0" w:space="0" w:color="auto"/>
                <w:bottom w:val="none" w:sz="0" w:space="0" w:color="auto"/>
                <w:right w:val="none" w:sz="0" w:space="0" w:color="auto"/>
              </w:divBdr>
            </w:div>
            <w:div w:id="542602084">
              <w:marLeft w:val="0"/>
              <w:marRight w:val="0"/>
              <w:marTop w:val="0"/>
              <w:marBottom w:val="0"/>
              <w:divBdr>
                <w:top w:val="none" w:sz="0" w:space="0" w:color="auto"/>
                <w:left w:val="none" w:sz="0" w:space="0" w:color="auto"/>
                <w:bottom w:val="none" w:sz="0" w:space="0" w:color="auto"/>
                <w:right w:val="none" w:sz="0" w:space="0" w:color="auto"/>
              </w:divBdr>
            </w:div>
            <w:div w:id="1739742791">
              <w:marLeft w:val="0"/>
              <w:marRight w:val="0"/>
              <w:marTop w:val="0"/>
              <w:marBottom w:val="0"/>
              <w:divBdr>
                <w:top w:val="none" w:sz="0" w:space="0" w:color="auto"/>
                <w:left w:val="none" w:sz="0" w:space="0" w:color="auto"/>
                <w:bottom w:val="none" w:sz="0" w:space="0" w:color="auto"/>
                <w:right w:val="none" w:sz="0" w:space="0" w:color="auto"/>
              </w:divBdr>
            </w:div>
            <w:div w:id="2032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26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84">
          <w:marLeft w:val="480"/>
          <w:marRight w:val="0"/>
          <w:marTop w:val="0"/>
          <w:marBottom w:val="0"/>
          <w:divBdr>
            <w:top w:val="none" w:sz="0" w:space="0" w:color="auto"/>
            <w:left w:val="none" w:sz="0" w:space="0" w:color="auto"/>
            <w:bottom w:val="none" w:sz="0" w:space="0" w:color="auto"/>
            <w:right w:val="none" w:sz="0" w:space="0" w:color="auto"/>
          </w:divBdr>
          <w:divsChild>
            <w:div w:id="224415005">
              <w:marLeft w:val="0"/>
              <w:marRight w:val="0"/>
              <w:marTop w:val="0"/>
              <w:marBottom w:val="0"/>
              <w:divBdr>
                <w:top w:val="none" w:sz="0" w:space="0" w:color="auto"/>
                <w:left w:val="none" w:sz="0" w:space="0" w:color="auto"/>
                <w:bottom w:val="none" w:sz="0" w:space="0" w:color="auto"/>
                <w:right w:val="none" w:sz="0" w:space="0" w:color="auto"/>
              </w:divBdr>
            </w:div>
            <w:div w:id="790440303">
              <w:marLeft w:val="0"/>
              <w:marRight w:val="0"/>
              <w:marTop w:val="0"/>
              <w:marBottom w:val="0"/>
              <w:divBdr>
                <w:top w:val="none" w:sz="0" w:space="0" w:color="auto"/>
                <w:left w:val="none" w:sz="0" w:space="0" w:color="auto"/>
                <w:bottom w:val="none" w:sz="0" w:space="0" w:color="auto"/>
                <w:right w:val="none" w:sz="0" w:space="0" w:color="auto"/>
              </w:divBdr>
            </w:div>
            <w:div w:id="1132675956">
              <w:marLeft w:val="0"/>
              <w:marRight w:val="0"/>
              <w:marTop w:val="0"/>
              <w:marBottom w:val="0"/>
              <w:divBdr>
                <w:top w:val="none" w:sz="0" w:space="0" w:color="auto"/>
                <w:left w:val="none" w:sz="0" w:space="0" w:color="auto"/>
                <w:bottom w:val="none" w:sz="0" w:space="0" w:color="auto"/>
                <w:right w:val="none" w:sz="0" w:space="0" w:color="auto"/>
              </w:divBdr>
            </w:div>
            <w:div w:id="1186402495">
              <w:marLeft w:val="0"/>
              <w:marRight w:val="0"/>
              <w:marTop w:val="0"/>
              <w:marBottom w:val="0"/>
              <w:divBdr>
                <w:top w:val="none" w:sz="0" w:space="0" w:color="auto"/>
                <w:left w:val="none" w:sz="0" w:space="0" w:color="auto"/>
                <w:bottom w:val="none" w:sz="0" w:space="0" w:color="auto"/>
                <w:right w:val="none" w:sz="0" w:space="0" w:color="auto"/>
              </w:divBdr>
            </w:div>
            <w:div w:id="1236361458">
              <w:marLeft w:val="0"/>
              <w:marRight w:val="0"/>
              <w:marTop w:val="0"/>
              <w:marBottom w:val="0"/>
              <w:divBdr>
                <w:top w:val="none" w:sz="0" w:space="0" w:color="auto"/>
                <w:left w:val="none" w:sz="0" w:space="0" w:color="auto"/>
                <w:bottom w:val="none" w:sz="0" w:space="0" w:color="auto"/>
                <w:right w:val="none" w:sz="0" w:space="0" w:color="auto"/>
              </w:divBdr>
            </w:div>
            <w:div w:id="1714574267">
              <w:marLeft w:val="0"/>
              <w:marRight w:val="0"/>
              <w:marTop w:val="0"/>
              <w:marBottom w:val="0"/>
              <w:divBdr>
                <w:top w:val="none" w:sz="0" w:space="0" w:color="auto"/>
                <w:left w:val="none" w:sz="0" w:space="0" w:color="auto"/>
                <w:bottom w:val="none" w:sz="0" w:space="0" w:color="auto"/>
                <w:right w:val="none" w:sz="0" w:space="0" w:color="auto"/>
              </w:divBdr>
            </w:div>
            <w:div w:id="20095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124">
      <w:bodyDiv w:val="1"/>
      <w:marLeft w:val="0"/>
      <w:marRight w:val="0"/>
      <w:marTop w:val="0"/>
      <w:marBottom w:val="0"/>
      <w:divBdr>
        <w:top w:val="none" w:sz="0" w:space="0" w:color="auto"/>
        <w:left w:val="none" w:sz="0" w:space="0" w:color="auto"/>
        <w:bottom w:val="none" w:sz="0" w:space="0" w:color="auto"/>
        <w:right w:val="none" w:sz="0" w:space="0" w:color="auto"/>
      </w:divBdr>
      <w:divsChild>
        <w:div w:id="1526359779">
          <w:marLeft w:val="480"/>
          <w:marRight w:val="0"/>
          <w:marTop w:val="0"/>
          <w:marBottom w:val="0"/>
          <w:divBdr>
            <w:top w:val="none" w:sz="0" w:space="0" w:color="auto"/>
            <w:left w:val="none" w:sz="0" w:space="0" w:color="auto"/>
            <w:bottom w:val="none" w:sz="0" w:space="0" w:color="auto"/>
            <w:right w:val="none" w:sz="0" w:space="0" w:color="auto"/>
          </w:divBdr>
          <w:divsChild>
            <w:div w:id="103422716">
              <w:marLeft w:val="0"/>
              <w:marRight w:val="0"/>
              <w:marTop w:val="0"/>
              <w:marBottom w:val="0"/>
              <w:divBdr>
                <w:top w:val="none" w:sz="0" w:space="0" w:color="auto"/>
                <w:left w:val="none" w:sz="0" w:space="0" w:color="auto"/>
                <w:bottom w:val="none" w:sz="0" w:space="0" w:color="auto"/>
                <w:right w:val="none" w:sz="0" w:space="0" w:color="auto"/>
              </w:divBdr>
            </w:div>
            <w:div w:id="1051072307">
              <w:marLeft w:val="0"/>
              <w:marRight w:val="0"/>
              <w:marTop w:val="0"/>
              <w:marBottom w:val="0"/>
              <w:divBdr>
                <w:top w:val="none" w:sz="0" w:space="0" w:color="auto"/>
                <w:left w:val="none" w:sz="0" w:space="0" w:color="auto"/>
                <w:bottom w:val="none" w:sz="0" w:space="0" w:color="auto"/>
                <w:right w:val="none" w:sz="0" w:space="0" w:color="auto"/>
              </w:divBdr>
            </w:div>
            <w:div w:id="174729012">
              <w:marLeft w:val="0"/>
              <w:marRight w:val="0"/>
              <w:marTop w:val="0"/>
              <w:marBottom w:val="0"/>
              <w:divBdr>
                <w:top w:val="none" w:sz="0" w:space="0" w:color="auto"/>
                <w:left w:val="none" w:sz="0" w:space="0" w:color="auto"/>
                <w:bottom w:val="none" w:sz="0" w:space="0" w:color="auto"/>
                <w:right w:val="none" w:sz="0" w:space="0" w:color="auto"/>
              </w:divBdr>
            </w:div>
            <w:div w:id="404884889">
              <w:marLeft w:val="0"/>
              <w:marRight w:val="0"/>
              <w:marTop w:val="0"/>
              <w:marBottom w:val="0"/>
              <w:divBdr>
                <w:top w:val="none" w:sz="0" w:space="0" w:color="auto"/>
                <w:left w:val="none" w:sz="0" w:space="0" w:color="auto"/>
                <w:bottom w:val="none" w:sz="0" w:space="0" w:color="auto"/>
                <w:right w:val="none" w:sz="0" w:space="0" w:color="auto"/>
              </w:divBdr>
            </w:div>
            <w:div w:id="1112019667">
              <w:marLeft w:val="0"/>
              <w:marRight w:val="0"/>
              <w:marTop w:val="0"/>
              <w:marBottom w:val="0"/>
              <w:divBdr>
                <w:top w:val="none" w:sz="0" w:space="0" w:color="auto"/>
                <w:left w:val="none" w:sz="0" w:space="0" w:color="auto"/>
                <w:bottom w:val="none" w:sz="0" w:space="0" w:color="auto"/>
                <w:right w:val="none" w:sz="0" w:space="0" w:color="auto"/>
              </w:divBdr>
            </w:div>
            <w:div w:id="1152139609">
              <w:marLeft w:val="0"/>
              <w:marRight w:val="0"/>
              <w:marTop w:val="0"/>
              <w:marBottom w:val="0"/>
              <w:divBdr>
                <w:top w:val="none" w:sz="0" w:space="0" w:color="auto"/>
                <w:left w:val="none" w:sz="0" w:space="0" w:color="auto"/>
                <w:bottom w:val="none" w:sz="0" w:space="0" w:color="auto"/>
                <w:right w:val="none" w:sz="0" w:space="0" w:color="auto"/>
              </w:divBdr>
            </w:div>
            <w:div w:id="2128037421">
              <w:marLeft w:val="0"/>
              <w:marRight w:val="0"/>
              <w:marTop w:val="0"/>
              <w:marBottom w:val="0"/>
              <w:divBdr>
                <w:top w:val="none" w:sz="0" w:space="0" w:color="auto"/>
                <w:left w:val="none" w:sz="0" w:space="0" w:color="auto"/>
                <w:bottom w:val="none" w:sz="0" w:space="0" w:color="auto"/>
                <w:right w:val="none" w:sz="0" w:space="0" w:color="auto"/>
              </w:divBdr>
            </w:div>
            <w:div w:id="1244679138">
              <w:marLeft w:val="0"/>
              <w:marRight w:val="0"/>
              <w:marTop w:val="0"/>
              <w:marBottom w:val="0"/>
              <w:divBdr>
                <w:top w:val="none" w:sz="0" w:space="0" w:color="auto"/>
                <w:left w:val="none" w:sz="0" w:space="0" w:color="auto"/>
                <w:bottom w:val="none" w:sz="0" w:space="0" w:color="auto"/>
                <w:right w:val="none" w:sz="0" w:space="0" w:color="auto"/>
              </w:divBdr>
            </w:div>
            <w:div w:id="1218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906">
      <w:bodyDiv w:val="1"/>
      <w:marLeft w:val="0"/>
      <w:marRight w:val="0"/>
      <w:marTop w:val="0"/>
      <w:marBottom w:val="0"/>
      <w:divBdr>
        <w:top w:val="none" w:sz="0" w:space="0" w:color="auto"/>
        <w:left w:val="none" w:sz="0" w:space="0" w:color="auto"/>
        <w:bottom w:val="none" w:sz="0" w:space="0" w:color="auto"/>
        <w:right w:val="none" w:sz="0" w:space="0" w:color="auto"/>
      </w:divBdr>
      <w:divsChild>
        <w:div w:id="257904953">
          <w:marLeft w:val="480"/>
          <w:marRight w:val="0"/>
          <w:marTop w:val="0"/>
          <w:marBottom w:val="0"/>
          <w:divBdr>
            <w:top w:val="none" w:sz="0" w:space="0" w:color="auto"/>
            <w:left w:val="none" w:sz="0" w:space="0" w:color="auto"/>
            <w:bottom w:val="none" w:sz="0" w:space="0" w:color="auto"/>
            <w:right w:val="none" w:sz="0" w:space="0" w:color="auto"/>
          </w:divBdr>
          <w:divsChild>
            <w:div w:id="112556920">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572274935">
              <w:marLeft w:val="0"/>
              <w:marRight w:val="0"/>
              <w:marTop w:val="0"/>
              <w:marBottom w:val="0"/>
              <w:divBdr>
                <w:top w:val="none" w:sz="0" w:space="0" w:color="auto"/>
                <w:left w:val="none" w:sz="0" w:space="0" w:color="auto"/>
                <w:bottom w:val="none" w:sz="0" w:space="0" w:color="auto"/>
                <w:right w:val="none" w:sz="0" w:space="0" w:color="auto"/>
              </w:divBdr>
            </w:div>
            <w:div w:id="1226793413">
              <w:marLeft w:val="0"/>
              <w:marRight w:val="0"/>
              <w:marTop w:val="0"/>
              <w:marBottom w:val="0"/>
              <w:divBdr>
                <w:top w:val="none" w:sz="0" w:space="0" w:color="auto"/>
                <w:left w:val="none" w:sz="0" w:space="0" w:color="auto"/>
                <w:bottom w:val="none" w:sz="0" w:space="0" w:color="auto"/>
                <w:right w:val="none" w:sz="0" w:space="0" w:color="auto"/>
              </w:divBdr>
            </w:div>
            <w:div w:id="1713992217">
              <w:marLeft w:val="0"/>
              <w:marRight w:val="0"/>
              <w:marTop w:val="0"/>
              <w:marBottom w:val="0"/>
              <w:divBdr>
                <w:top w:val="none" w:sz="0" w:space="0" w:color="auto"/>
                <w:left w:val="none" w:sz="0" w:space="0" w:color="auto"/>
                <w:bottom w:val="none" w:sz="0" w:space="0" w:color="auto"/>
                <w:right w:val="none" w:sz="0" w:space="0" w:color="auto"/>
              </w:divBdr>
            </w:div>
            <w:div w:id="1133134791">
              <w:marLeft w:val="0"/>
              <w:marRight w:val="0"/>
              <w:marTop w:val="0"/>
              <w:marBottom w:val="0"/>
              <w:divBdr>
                <w:top w:val="none" w:sz="0" w:space="0" w:color="auto"/>
                <w:left w:val="none" w:sz="0" w:space="0" w:color="auto"/>
                <w:bottom w:val="none" w:sz="0" w:space="0" w:color="auto"/>
                <w:right w:val="none" w:sz="0" w:space="0" w:color="auto"/>
              </w:divBdr>
            </w:div>
            <w:div w:id="1058473639">
              <w:marLeft w:val="0"/>
              <w:marRight w:val="0"/>
              <w:marTop w:val="0"/>
              <w:marBottom w:val="0"/>
              <w:divBdr>
                <w:top w:val="none" w:sz="0" w:space="0" w:color="auto"/>
                <w:left w:val="none" w:sz="0" w:space="0" w:color="auto"/>
                <w:bottom w:val="none" w:sz="0" w:space="0" w:color="auto"/>
                <w:right w:val="none" w:sz="0" w:space="0" w:color="auto"/>
              </w:divBdr>
            </w:div>
            <w:div w:id="1144782875">
              <w:marLeft w:val="0"/>
              <w:marRight w:val="0"/>
              <w:marTop w:val="0"/>
              <w:marBottom w:val="0"/>
              <w:divBdr>
                <w:top w:val="none" w:sz="0" w:space="0" w:color="auto"/>
                <w:left w:val="none" w:sz="0" w:space="0" w:color="auto"/>
                <w:bottom w:val="none" w:sz="0" w:space="0" w:color="auto"/>
                <w:right w:val="none" w:sz="0" w:space="0" w:color="auto"/>
              </w:divBdr>
            </w:div>
            <w:div w:id="77942381">
              <w:marLeft w:val="0"/>
              <w:marRight w:val="0"/>
              <w:marTop w:val="0"/>
              <w:marBottom w:val="0"/>
              <w:divBdr>
                <w:top w:val="none" w:sz="0" w:space="0" w:color="auto"/>
                <w:left w:val="none" w:sz="0" w:space="0" w:color="auto"/>
                <w:bottom w:val="none" w:sz="0" w:space="0" w:color="auto"/>
                <w:right w:val="none" w:sz="0" w:space="0" w:color="auto"/>
              </w:divBdr>
            </w:div>
            <w:div w:id="1498228949">
              <w:marLeft w:val="0"/>
              <w:marRight w:val="0"/>
              <w:marTop w:val="0"/>
              <w:marBottom w:val="0"/>
              <w:divBdr>
                <w:top w:val="none" w:sz="0" w:space="0" w:color="auto"/>
                <w:left w:val="none" w:sz="0" w:space="0" w:color="auto"/>
                <w:bottom w:val="none" w:sz="0" w:space="0" w:color="auto"/>
                <w:right w:val="none" w:sz="0" w:space="0" w:color="auto"/>
              </w:divBdr>
            </w:div>
            <w:div w:id="380638800">
              <w:marLeft w:val="0"/>
              <w:marRight w:val="0"/>
              <w:marTop w:val="0"/>
              <w:marBottom w:val="0"/>
              <w:divBdr>
                <w:top w:val="none" w:sz="0" w:space="0" w:color="auto"/>
                <w:left w:val="none" w:sz="0" w:space="0" w:color="auto"/>
                <w:bottom w:val="none" w:sz="0" w:space="0" w:color="auto"/>
                <w:right w:val="none" w:sz="0" w:space="0" w:color="auto"/>
              </w:divBdr>
            </w:div>
            <w:div w:id="235481390">
              <w:marLeft w:val="0"/>
              <w:marRight w:val="0"/>
              <w:marTop w:val="0"/>
              <w:marBottom w:val="0"/>
              <w:divBdr>
                <w:top w:val="none" w:sz="0" w:space="0" w:color="auto"/>
                <w:left w:val="none" w:sz="0" w:space="0" w:color="auto"/>
                <w:bottom w:val="none" w:sz="0" w:space="0" w:color="auto"/>
                <w:right w:val="none" w:sz="0" w:space="0" w:color="auto"/>
              </w:divBdr>
            </w:div>
            <w:div w:id="142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556">
      <w:bodyDiv w:val="1"/>
      <w:marLeft w:val="0"/>
      <w:marRight w:val="0"/>
      <w:marTop w:val="0"/>
      <w:marBottom w:val="0"/>
      <w:divBdr>
        <w:top w:val="none" w:sz="0" w:space="0" w:color="auto"/>
        <w:left w:val="none" w:sz="0" w:space="0" w:color="auto"/>
        <w:bottom w:val="none" w:sz="0" w:space="0" w:color="auto"/>
        <w:right w:val="none" w:sz="0" w:space="0" w:color="auto"/>
      </w:divBdr>
      <w:divsChild>
        <w:div w:id="1596984597">
          <w:marLeft w:val="480"/>
          <w:marRight w:val="0"/>
          <w:marTop w:val="0"/>
          <w:marBottom w:val="0"/>
          <w:divBdr>
            <w:top w:val="none" w:sz="0" w:space="0" w:color="auto"/>
            <w:left w:val="none" w:sz="0" w:space="0" w:color="auto"/>
            <w:bottom w:val="none" w:sz="0" w:space="0" w:color="auto"/>
            <w:right w:val="none" w:sz="0" w:space="0" w:color="auto"/>
          </w:divBdr>
          <w:divsChild>
            <w:div w:id="2011835645">
              <w:marLeft w:val="0"/>
              <w:marRight w:val="0"/>
              <w:marTop w:val="0"/>
              <w:marBottom w:val="0"/>
              <w:divBdr>
                <w:top w:val="none" w:sz="0" w:space="0" w:color="auto"/>
                <w:left w:val="none" w:sz="0" w:space="0" w:color="auto"/>
                <w:bottom w:val="none" w:sz="0" w:space="0" w:color="auto"/>
                <w:right w:val="none" w:sz="0" w:space="0" w:color="auto"/>
              </w:divBdr>
            </w:div>
            <w:div w:id="2560057">
              <w:marLeft w:val="0"/>
              <w:marRight w:val="0"/>
              <w:marTop w:val="0"/>
              <w:marBottom w:val="0"/>
              <w:divBdr>
                <w:top w:val="none" w:sz="0" w:space="0" w:color="auto"/>
                <w:left w:val="none" w:sz="0" w:space="0" w:color="auto"/>
                <w:bottom w:val="none" w:sz="0" w:space="0" w:color="auto"/>
                <w:right w:val="none" w:sz="0" w:space="0" w:color="auto"/>
              </w:divBdr>
            </w:div>
            <w:div w:id="1711107300">
              <w:marLeft w:val="0"/>
              <w:marRight w:val="0"/>
              <w:marTop w:val="0"/>
              <w:marBottom w:val="0"/>
              <w:divBdr>
                <w:top w:val="none" w:sz="0" w:space="0" w:color="auto"/>
                <w:left w:val="none" w:sz="0" w:space="0" w:color="auto"/>
                <w:bottom w:val="none" w:sz="0" w:space="0" w:color="auto"/>
                <w:right w:val="none" w:sz="0" w:space="0" w:color="auto"/>
              </w:divBdr>
            </w:div>
            <w:div w:id="540365075">
              <w:marLeft w:val="0"/>
              <w:marRight w:val="0"/>
              <w:marTop w:val="0"/>
              <w:marBottom w:val="0"/>
              <w:divBdr>
                <w:top w:val="none" w:sz="0" w:space="0" w:color="auto"/>
                <w:left w:val="none" w:sz="0" w:space="0" w:color="auto"/>
                <w:bottom w:val="none" w:sz="0" w:space="0" w:color="auto"/>
                <w:right w:val="none" w:sz="0" w:space="0" w:color="auto"/>
              </w:divBdr>
            </w:div>
            <w:div w:id="1437360701">
              <w:marLeft w:val="0"/>
              <w:marRight w:val="0"/>
              <w:marTop w:val="0"/>
              <w:marBottom w:val="0"/>
              <w:divBdr>
                <w:top w:val="none" w:sz="0" w:space="0" w:color="auto"/>
                <w:left w:val="none" w:sz="0" w:space="0" w:color="auto"/>
                <w:bottom w:val="none" w:sz="0" w:space="0" w:color="auto"/>
                <w:right w:val="none" w:sz="0" w:space="0" w:color="auto"/>
              </w:divBdr>
            </w:div>
            <w:div w:id="1487697084">
              <w:marLeft w:val="0"/>
              <w:marRight w:val="0"/>
              <w:marTop w:val="0"/>
              <w:marBottom w:val="0"/>
              <w:divBdr>
                <w:top w:val="none" w:sz="0" w:space="0" w:color="auto"/>
                <w:left w:val="none" w:sz="0" w:space="0" w:color="auto"/>
                <w:bottom w:val="none" w:sz="0" w:space="0" w:color="auto"/>
                <w:right w:val="none" w:sz="0" w:space="0" w:color="auto"/>
              </w:divBdr>
            </w:div>
            <w:div w:id="2091465920">
              <w:marLeft w:val="0"/>
              <w:marRight w:val="0"/>
              <w:marTop w:val="0"/>
              <w:marBottom w:val="0"/>
              <w:divBdr>
                <w:top w:val="none" w:sz="0" w:space="0" w:color="auto"/>
                <w:left w:val="none" w:sz="0" w:space="0" w:color="auto"/>
                <w:bottom w:val="none" w:sz="0" w:space="0" w:color="auto"/>
                <w:right w:val="none" w:sz="0" w:space="0" w:color="auto"/>
              </w:divBdr>
            </w:div>
            <w:div w:id="522594829">
              <w:marLeft w:val="0"/>
              <w:marRight w:val="0"/>
              <w:marTop w:val="0"/>
              <w:marBottom w:val="0"/>
              <w:divBdr>
                <w:top w:val="none" w:sz="0" w:space="0" w:color="auto"/>
                <w:left w:val="none" w:sz="0" w:space="0" w:color="auto"/>
                <w:bottom w:val="none" w:sz="0" w:space="0" w:color="auto"/>
                <w:right w:val="none" w:sz="0" w:space="0" w:color="auto"/>
              </w:divBdr>
            </w:div>
            <w:div w:id="1201896618">
              <w:marLeft w:val="0"/>
              <w:marRight w:val="0"/>
              <w:marTop w:val="0"/>
              <w:marBottom w:val="0"/>
              <w:divBdr>
                <w:top w:val="none" w:sz="0" w:space="0" w:color="auto"/>
                <w:left w:val="none" w:sz="0" w:space="0" w:color="auto"/>
                <w:bottom w:val="none" w:sz="0" w:space="0" w:color="auto"/>
                <w:right w:val="none" w:sz="0" w:space="0" w:color="auto"/>
              </w:divBdr>
            </w:div>
            <w:div w:id="1032145228">
              <w:marLeft w:val="0"/>
              <w:marRight w:val="0"/>
              <w:marTop w:val="0"/>
              <w:marBottom w:val="0"/>
              <w:divBdr>
                <w:top w:val="none" w:sz="0" w:space="0" w:color="auto"/>
                <w:left w:val="none" w:sz="0" w:space="0" w:color="auto"/>
                <w:bottom w:val="none" w:sz="0" w:space="0" w:color="auto"/>
                <w:right w:val="none" w:sz="0" w:space="0" w:color="auto"/>
              </w:divBdr>
            </w:div>
            <w:div w:id="71633973">
              <w:marLeft w:val="0"/>
              <w:marRight w:val="0"/>
              <w:marTop w:val="0"/>
              <w:marBottom w:val="0"/>
              <w:divBdr>
                <w:top w:val="none" w:sz="0" w:space="0" w:color="auto"/>
                <w:left w:val="none" w:sz="0" w:space="0" w:color="auto"/>
                <w:bottom w:val="none" w:sz="0" w:space="0" w:color="auto"/>
                <w:right w:val="none" w:sz="0" w:space="0" w:color="auto"/>
              </w:divBdr>
            </w:div>
            <w:div w:id="1279414894">
              <w:marLeft w:val="0"/>
              <w:marRight w:val="0"/>
              <w:marTop w:val="0"/>
              <w:marBottom w:val="0"/>
              <w:divBdr>
                <w:top w:val="none" w:sz="0" w:space="0" w:color="auto"/>
                <w:left w:val="none" w:sz="0" w:space="0" w:color="auto"/>
                <w:bottom w:val="none" w:sz="0" w:space="0" w:color="auto"/>
                <w:right w:val="none" w:sz="0" w:space="0" w:color="auto"/>
              </w:divBdr>
            </w:div>
            <w:div w:id="1718698346">
              <w:marLeft w:val="0"/>
              <w:marRight w:val="0"/>
              <w:marTop w:val="0"/>
              <w:marBottom w:val="0"/>
              <w:divBdr>
                <w:top w:val="none" w:sz="0" w:space="0" w:color="auto"/>
                <w:left w:val="none" w:sz="0" w:space="0" w:color="auto"/>
                <w:bottom w:val="none" w:sz="0" w:space="0" w:color="auto"/>
                <w:right w:val="none" w:sz="0" w:space="0" w:color="auto"/>
              </w:divBdr>
            </w:div>
            <w:div w:id="281956508">
              <w:marLeft w:val="0"/>
              <w:marRight w:val="0"/>
              <w:marTop w:val="0"/>
              <w:marBottom w:val="0"/>
              <w:divBdr>
                <w:top w:val="none" w:sz="0" w:space="0" w:color="auto"/>
                <w:left w:val="none" w:sz="0" w:space="0" w:color="auto"/>
                <w:bottom w:val="none" w:sz="0" w:space="0" w:color="auto"/>
                <w:right w:val="none" w:sz="0" w:space="0" w:color="auto"/>
              </w:divBdr>
            </w:div>
            <w:div w:id="193924863">
              <w:marLeft w:val="0"/>
              <w:marRight w:val="0"/>
              <w:marTop w:val="0"/>
              <w:marBottom w:val="0"/>
              <w:divBdr>
                <w:top w:val="none" w:sz="0" w:space="0" w:color="auto"/>
                <w:left w:val="none" w:sz="0" w:space="0" w:color="auto"/>
                <w:bottom w:val="none" w:sz="0" w:space="0" w:color="auto"/>
                <w:right w:val="none" w:sz="0" w:space="0" w:color="auto"/>
              </w:divBdr>
            </w:div>
            <w:div w:id="1363049816">
              <w:marLeft w:val="0"/>
              <w:marRight w:val="0"/>
              <w:marTop w:val="0"/>
              <w:marBottom w:val="0"/>
              <w:divBdr>
                <w:top w:val="none" w:sz="0" w:space="0" w:color="auto"/>
                <w:left w:val="none" w:sz="0" w:space="0" w:color="auto"/>
                <w:bottom w:val="none" w:sz="0" w:space="0" w:color="auto"/>
                <w:right w:val="none" w:sz="0" w:space="0" w:color="auto"/>
              </w:divBdr>
            </w:div>
            <w:div w:id="1279873460">
              <w:marLeft w:val="0"/>
              <w:marRight w:val="0"/>
              <w:marTop w:val="0"/>
              <w:marBottom w:val="0"/>
              <w:divBdr>
                <w:top w:val="none" w:sz="0" w:space="0" w:color="auto"/>
                <w:left w:val="none" w:sz="0" w:space="0" w:color="auto"/>
                <w:bottom w:val="none" w:sz="0" w:space="0" w:color="auto"/>
                <w:right w:val="none" w:sz="0" w:space="0" w:color="auto"/>
              </w:divBdr>
            </w:div>
            <w:div w:id="2145846793">
              <w:marLeft w:val="0"/>
              <w:marRight w:val="0"/>
              <w:marTop w:val="0"/>
              <w:marBottom w:val="0"/>
              <w:divBdr>
                <w:top w:val="none" w:sz="0" w:space="0" w:color="auto"/>
                <w:left w:val="none" w:sz="0" w:space="0" w:color="auto"/>
                <w:bottom w:val="none" w:sz="0" w:space="0" w:color="auto"/>
                <w:right w:val="none" w:sz="0" w:space="0" w:color="auto"/>
              </w:divBdr>
            </w:div>
            <w:div w:id="181625467">
              <w:marLeft w:val="0"/>
              <w:marRight w:val="0"/>
              <w:marTop w:val="0"/>
              <w:marBottom w:val="0"/>
              <w:divBdr>
                <w:top w:val="none" w:sz="0" w:space="0" w:color="auto"/>
                <w:left w:val="none" w:sz="0" w:space="0" w:color="auto"/>
                <w:bottom w:val="none" w:sz="0" w:space="0" w:color="auto"/>
                <w:right w:val="none" w:sz="0" w:space="0" w:color="auto"/>
              </w:divBdr>
            </w:div>
            <w:div w:id="869612030">
              <w:marLeft w:val="0"/>
              <w:marRight w:val="0"/>
              <w:marTop w:val="0"/>
              <w:marBottom w:val="0"/>
              <w:divBdr>
                <w:top w:val="none" w:sz="0" w:space="0" w:color="auto"/>
                <w:left w:val="none" w:sz="0" w:space="0" w:color="auto"/>
                <w:bottom w:val="none" w:sz="0" w:space="0" w:color="auto"/>
                <w:right w:val="none" w:sz="0" w:space="0" w:color="auto"/>
              </w:divBdr>
            </w:div>
            <w:div w:id="1475221645">
              <w:marLeft w:val="0"/>
              <w:marRight w:val="0"/>
              <w:marTop w:val="0"/>
              <w:marBottom w:val="0"/>
              <w:divBdr>
                <w:top w:val="none" w:sz="0" w:space="0" w:color="auto"/>
                <w:left w:val="none" w:sz="0" w:space="0" w:color="auto"/>
                <w:bottom w:val="none" w:sz="0" w:space="0" w:color="auto"/>
                <w:right w:val="none" w:sz="0" w:space="0" w:color="auto"/>
              </w:divBdr>
            </w:div>
            <w:div w:id="1954247855">
              <w:marLeft w:val="0"/>
              <w:marRight w:val="0"/>
              <w:marTop w:val="0"/>
              <w:marBottom w:val="0"/>
              <w:divBdr>
                <w:top w:val="none" w:sz="0" w:space="0" w:color="auto"/>
                <w:left w:val="none" w:sz="0" w:space="0" w:color="auto"/>
                <w:bottom w:val="none" w:sz="0" w:space="0" w:color="auto"/>
                <w:right w:val="none" w:sz="0" w:space="0" w:color="auto"/>
              </w:divBdr>
            </w:div>
            <w:div w:id="161360155">
              <w:marLeft w:val="0"/>
              <w:marRight w:val="0"/>
              <w:marTop w:val="0"/>
              <w:marBottom w:val="0"/>
              <w:divBdr>
                <w:top w:val="none" w:sz="0" w:space="0" w:color="auto"/>
                <w:left w:val="none" w:sz="0" w:space="0" w:color="auto"/>
                <w:bottom w:val="none" w:sz="0" w:space="0" w:color="auto"/>
                <w:right w:val="none" w:sz="0" w:space="0" w:color="auto"/>
              </w:divBdr>
            </w:div>
            <w:div w:id="385105776">
              <w:marLeft w:val="0"/>
              <w:marRight w:val="0"/>
              <w:marTop w:val="0"/>
              <w:marBottom w:val="0"/>
              <w:divBdr>
                <w:top w:val="none" w:sz="0" w:space="0" w:color="auto"/>
                <w:left w:val="none" w:sz="0" w:space="0" w:color="auto"/>
                <w:bottom w:val="none" w:sz="0" w:space="0" w:color="auto"/>
                <w:right w:val="none" w:sz="0" w:space="0" w:color="auto"/>
              </w:divBdr>
            </w:div>
            <w:div w:id="1143472607">
              <w:marLeft w:val="0"/>
              <w:marRight w:val="0"/>
              <w:marTop w:val="0"/>
              <w:marBottom w:val="0"/>
              <w:divBdr>
                <w:top w:val="none" w:sz="0" w:space="0" w:color="auto"/>
                <w:left w:val="none" w:sz="0" w:space="0" w:color="auto"/>
                <w:bottom w:val="none" w:sz="0" w:space="0" w:color="auto"/>
                <w:right w:val="none" w:sz="0" w:space="0" w:color="auto"/>
              </w:divBdr>
            </w:div>
            <w:div w:id="1030184694">
              <w:marLeft w:val="0"/>
              <w:marRight w:val="0"/>
              <w:marTop w:val="0"/>
              <w:marBottom w:val="0"/>
              <w:divBdr>
                <w:top w:val="none" w:sz="0" w:space="0" w:color="auto"/>
                <w:left w:val="none" w:sz="0" w:space="0" w:color="auto"/>
                <w:bottom w:val="none" w:sz="0" w:space="0" w:color="auto"/>
                <w:right w:val="none" w:sz="0" w:space="0" w:color="auto"/>
              </w:divBdr>
            </w:div>
            <w:div w:id="897670723">
              <w:marLeft w:val="0"/>
              <w:marRight w:val="0"/>
              <w:marTop w:val="0"/>
              <w:marBottom w:val="0"/>
              <w:divBdr>
                <w:top w:val="none" w:sz="0" w:space="0" w:color="auto"/>
                <w:left w:val="none" w:sz="0" w:space="0" w:color="auto"/>
                <w:bottom w:val="none" w:sz="0" w:space="0" w:color="auto"/>
                <w:right w:val="none" w:sz="0" w:space="0" w:color="auto"/>
              </w:divBdr>
            </w:div>
            <w:div w:id="1226379141">
              <w:marLeft w:val="0"/>
              <w:marRight w:val="0"/>
              <w:marTop w:val="0"/>
              <w:marBottom w:val="0"/>
              <w:divBdr>
                <w:top w:val="none" w:sz="0" w:space="0" w:color="auto"/>
                <w:left w:val="none" w:sz="0" w:space="0" w:color="auto"/>
                <w:bottom w:val="none" w:sz="0" w:space="0" w:color="auto"/>
                <w:right w:val="none" w:sz="0" w:space="0" w:color="auto"/>
              </w:divBdr>
            </w:div>
            <w:div w:id="1665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285">
      <w:bodyDiv w:val="1"/>
      <w:marLeft w:val="0"/>
      <w:marRight w:val="0"/>
      <w:marTop w:val="0"/>
      <w:marBottom w:val="0"/>
      <w:divBdr>
        <w:top w:val="none" w:sz="0" w:space="0" w:color="auto"/>
        <w:left w:val="none" w:sz="0" w:space="0" w:color="auto"/>
        <w:bottom w:val="none" w:sz="0" w:space="0" w:color="auto"/>
        <w:right w:val="none" w:sz="0" w:space="0" w:color="auto"/>
      </w:divBdr>
    </w:div>
    <w:div w:id="1979064589">
      <w:bodyDiv w:val="1"/>
      <w:marLeft w:val="0"/>
      <w:marRight w:val="0"/>
      <w:marTop w:val="0"/>
      <w:marBottom w:val="0"/>
      <w:divBdr>
        <w:top w:val="none" w:sz="0" w:space="0" w:color="auto"/>
        <w:left w:val="none" w:sz="0" w:space="0" w:color="auto"/>
        <w:bottom w:val="none" w:sz="0" w:space="0" w:color="auto"/>
        <w:right w:val="none" w:sz="0" w:space="0" w:color="auto"/>
      </w:divBdr>
      <w:divsChild>
        <w:div w:id="1316110737">
          <w:marLeft w:val="480"/>
          <w:marRight w:val="0"/>
          <w:marTop w:val="0"/>
          <w:marBottom w:val="0"/>
          <w:divBdr>
            <w:top w:val="none" w:sz="0" w:space="0" w:color="auto"/>
            <w:left w:val="none" w:sz="0" w:space="0" w:color="auto"/>
            <w:bottom w:val="none" w:sz="0" w:space="0" w:color="auto"/>
            <w:right w:val="none" w:sz="0" w:space="0" w:color="auto"/>
          </w:divBdr>
          <w:divsChild>
            <w:div w:id="955137293">
              <w:marLeft w:val="0"/>
              <w:marRight w:val="0"/>
              <w:marTop w:val="0"/>
              <w:marBottom w:val="0"/>
              <w:divBdr>
                <w:top w:val="none" w:sz="0" w:space="0" w:color="auto"/>
                <w:left w:val="none" w:sz="0" w:space="0" w:color="auto"/>
                <w:bottom w:val="none" w:sz="0" w:space="0" w:color="auto"/>
                <w:right w:val="none" w:sz="0" w:space="0" w:color="auto"/>
              </w:divBdr>
            </w:div>
            <w:div w:id="1150516979">
              <w:marLeft w:val="0"/>
              <w:marRight w:val="0"/>
              <w:marTop w:val="0"/>
              <w:marBottom w:val="0"/>
              <w:divBdr>
                <w:top w:val="none" w:sz="0" w:space="0" w:color="auto"/>
                <w:left w:val="none" w:sz="0" w:space="0" w:color="auto"/>
                <w:bottom w:val="none" w:sz="0" w:space="0" w:color="auto"/>
                <w:right w:val="none" w:sz="0" w:space="0" w:color="auto"/>
              </w:divBdr>
            </w:div>
            <w:div w:id="1408189946">
              <w:marLeft w:val="0"/>
              <w:marRight w:val="0"/>
              <w:marTop w:val="0"/>
              <w:marBottom w:val="0"/>
              <w:divBdr>
                <w:top w:val="none" w:sz="0" w:space="0" w:color="auto"/>
                <w:left w:val="none" w:sz="0" w:space="0" w:color="auto"/>
                <w:bottom w:val="none" w:sz="0" w:space="0" w:color="auto"/>
                <w:right w:val="none" w:sz="0" w:space="0" w:color="auto"/>
              </w:divBdr>
            </w:div>
            <w:div w:id="631136389">
              <w:marLeft w:val="0"/>
              <w:marRight w:val="0"/>
              <w:marTop w:val="0"/>
              <w:marBottom w:val="0"/>
              <w:divBdr>
                <w:top w:val="none" w:sz="0" w:space="0" w:color="auto"/>
                <w:left w:val="none" w:sz="0" w:space="0" w:color="auto"/>
                <w:bottom w:val="none" w:sz="0" w:space="0" w:color="auto"/>
                <w:right w:val="none" w:sz="0" w:space="0" w:color="auto"/>
              </w:divBdr>
            </w:div>
            <w:div w:id="1835493273">
              <w:marLeft w:val="0"/>
              <w:marRight w:val="0"/>
              <w:marTop w:val="0"/>
              <w:marBottom w:val="0"/>
              <w:divBdr>
                <w:top w:val="none" w:sz="0" w:space="0" w:color="auto"/>
                <w:left w:val="none" w:sz="0" w:space="0" w:color="auto"/>
                <w:bottom w:val="none" w:sz="0" w:space="0" w:color="auto"/>
                <w:right w:val="none" w:sz="0" w:space="0" w:color="auto"/>
              </w:divBdr>
            </w:div>
            <w:div w:id="1920359783">
              <w:marLeft w:val="0"/>
              <w:marRight w:val="0"/>
              <w:marTop w:val="0"/>
              <w:marBottom w:val="0"/>
              <w:divBdr>
                <w:top w:val="none" w:sz="0" w:space="0" w:color="auto"/>
                <w:left w:val="none" w:sz="0" w:space="0" w:color="auto"/>
                <w:bottom w:val="none" w:sz="0" w:space="0" w:color="auto"/>
                <w:right w:val="none" w:sz="0" w:space="0" w:color="auto"/>
              </w:divBdr>
            </w:div>
            <w:div w:id="1751076520">
              <w:marLeft w:val="0"/>
              <w:marRight w:val="0"/>
              <w:marTop w:val="0"/>
              <w:marBottom w:val="0"/>
              <w:divBdr>
                <w:top w:val="none" w:sz="0" w:space="0" w:color="auto"/>
                <w:left w:val="none" w:sz="0" w:space="0" w:color="auto"/>
                <w:bottom w:val="none" w:sz="0" w:space="0" w:color="auto"/>
                <w:right w:val="none" w:sz="0" w:space="0" w:color="auto"/>
              </w:divBdr>
            </w:div>
            <w:div w:id="628975192">
              <w:marLeft w:val="0"/>
              <w:marRight w:val="0"/>
              <w:marTop w:val="0"/>
              <w:marBottom w:val="0"/>
              <w:divBdr>
                <w:top w:val="none" w:sz="0" w:space="0" w:color="auto"/>
                <w:left w:val="none" w:sz="0" w:space="0" w:color="auto"/>
                <w:bottom w:val="none" w:sz="0" w:space="0" w:color="auto"/>
                <w:right w:val="none" w:sz="0" w:space="0" w:color="auto"/>
              </w:divBdr>
            </w:div>
            <w:div w:id="1484657467">
              <w:marLeft w:val="0"/>
              <w:marRight w:val="0"/>
              <w:marTop w:val="0"/>
              <w:marBottom w:val="0"/>
              <w:divBdr>
                <w:top w:val="none" w:sz="0" w:space="0" w:color="auto"/>
                <w:left w:val="none" w:sz="0" w:space="0" w:color="auto"/>
                <w:bottom w:val="none" w:sz="0" w:space="0" w:color="auto"/>
                <w:right w:val="none" w:sz="0" w:space="0" w:color="auto"/>
              </w:divBdr>
            </w:div>
            <w:div w:id="1021324611">
              <w:marLeft w:val="0"/>
              <w:marRight w:val="0"/>
              <w:marTop w:val="0"/>
              <w:marBottom w:val="0"/>
              <w:divBdr>
                <w:top w:val="none" w:sz="0" w:space="0" w:color="auto"/>
                <w:left w:val="none" w:sz="0" w:space="0" w:color="auto"/>
                <w:bottom w:val="none" w:sz="0" w:space="0" w:color="auto"/>
                <w:right w:val="none" w:sz="0" w:space="0" w:color="auto"/>
              </w:divBdr>
            </w:div>
            <w:div w:id="85855340">
              <w:marLeft w:val="0"/>
              <w:marRight w:val="0"/>
              <w:marTop w:val="0"/>
              <w:marBottom w:val="0"/>
              <w:divBdr>
                <w:top w:val="none" w:sz="0" w:space="0" w:color="auto"/>
                <w:left w:val="none" w:sz="0" w:space="0" w:color="auto"/>
                <w:bottom w:val="none" w:sz="0" w:space="0" w:color="auto"/>
                <w:right w:val="none" w:sz="0" w:space="0" w:color="auto"/>
              </w:divBdr>
            </w:div>
            <w:div w:id="283851565">
              <w:marLeft w:val="0"/>
              <w:marRight w:val="0"/>
              <w:marTop w:val="0"/>
              <w:marBottom w:val="0"/>
              <w:divBdr>
                <w:top w:val="none" w:sz="0" w:space="0" w:color="auto"/>
                <w:left w:val="none" w:sz="0" w:space="0" w:color="auto"/>
                <w:bottom w:val="none" w:sz="0" w:space="0" w:color="auto"/>
                <w:right w:val="none" w:sz="0" w:space="0" w:color="auto"/>
              </w:divBdr>
            </w:div>
            <w:div w:id="1178273035">
              <w:marLeft w:val="0"/>
              <w:marRight w:val="0"/>
              <w:marTop w:val="0"/>
              <w:marBottom w:val="0"/>
              <w:divBdr>
                <w:top w:val="none" w:sz="0" w:space="0" w:color="auto"/>
                <w:left w:val="none" w:sz="0" w:space="0" w:color="auto"/>
                <w:bottom w:val="none" w:sz="0" w:space="0" w:color="auto"/>
                <w:right w:val="none" w:sz="0" w:space="0" w:color="auto"/>
              </w:divBdr>
            </w:div>
            <w:div w:id="235481623">
              <w:marLeft w:val="0"/>
              <w:marRight w:val="0"/>
              <w:marTop w:val="0"/>
              <w:marBottom w:val="0"/>
              <w:divBdr>
                <w:top w:val="none" w:sz="0" w:space="0" w:color="auto"/>
                <w:left w:val="none" w:sz="0" w:space="0" w:color="auto"/>
                <w:bottom w:val="none" w:sz="0" w:space="0" w:color="auto"/>
                <w:right w:val="none" w:sz="0" w:space="0" w:color="auto"/>
              </w:divBdr>
            </w:div>
            <w:div w:id="1030186109">
              <w:marLeft w:val="0"/>
              <w:marRight w:val="0"/>
              <w:marTop w:val="0"/>
              <w:marBottom w:val="0"/>
              <w:divBdr>
                <w:top w:val="none" w:sz="0" w:space="0" w:color="auto"/>
                <w:left w:val="none" w:sz="0" w:space="0" w:color="auto"/>
                <w:bottom w:val="none" w:sz="0" w:space="0" w:color="auto"/>
                <w:right w:val="none" w:sz="0" w:space="0" w:color="auto"/>
              </w:divBdr>
            </w:div>
            <w:div w:id="725109756">
              <w:marLeft w:val="0"/>
              <w:marRight w:val="0"/>
              <w:marTop w:val="0"/>
              <w:marBottom w:val="0"/>
              <w:divBdr>
                <w:top w:val="none" w:sz="0" w:space="0" w:color="auto"/>
                <w:left w:val="none" w:sz="0" w:space="0" w:color="auto"/>
                <w:bottom w:val="none" w:sz="0" w:space="0" w:color="auto"/>
                <w:right w:val="none" w:sz="0" w:space="0" w:color="auto"/>
              </w:divBdr>
            </w:div>
            <w:div w:id="476412679">
              <w:marLeft w:val="0"/>
              <w:marRight w:val="0"/>
              <w:marTop w:val="0"/>
              <w:marBottom w:val="0"/>
              <w:divBdr>
                <w:top w:val="none" w:sz="0" w:space="0" w:color="auto"/>
                <w:left w:val="none" w:sz="0" w:space="0" w:color="auto"/>
                <w:bottom w:val="none" w:sz="0" w:space="0" w:color="auto"/>
                <w:right w:val="none" w:sz="0" w:space="0" w:color="auto"/>
              </w:divBdr>
            </w:div>
            <w:div w:id="1737044511">
              <w:marLeft w:val="0"/>
              <w:marRight w:val="0"/>
              <w:marTop w:val="0"/>
              <w:marBottom w:val="0"/>
              <w:divBdr>
                <w:top w:val="none" w:sz="0" w:space="0" w:color="auto"/>
                <w:left w:val="none" w:sz="0" w:space="0" w:color="auto"/>
                <w:bottom w:val="none" w:sz="0" w:space="0" w:color="auto"/>
                <w:right w:val="none" w:sz="0" w:space="0" w:color="auto"/>
              </w:divBdr>
            </w:div>
            <w:div w:id="1840384118">
              <w:marLeft w:val="0"/>
              <w:marRight w:val="0"/>
              <w:marTop w:val="0"/>
              <w:marBottom w:val="0"/>
              <w:divBdr>
                <w:top w:val="none" w:sz="0" w:space="0" w:color="auto"/>
                <w:left w:val="none" w:sz="0" w:space="0" w:color="auto"/>
                <w:bottom w:val="none" w:sz="0" w:space="0" w:color="auto"/>
                <w:right w:val="none" w:sz="0" w:space="0" w:color="auto"/>
              </w:divBdr>
            </w:div>
            <w:div w:id="829560246">
              <w:marLeft w:val="0"/>
              <w:marRight w:val="0"/>
              <w:marTop w:val="0"/>
              <w:marBottom w:val="0"/>
              <w:divBdr>
                <w:top w:val="none" w:sz="0" w:space="0" w:color="auto"/>
                <w:left w:val="none" w:sz="0" w:space="0" w:color="auto"/>
                <w:bottom w:val="none" w:sz="0" w:space="0" w:color="auto"/>
                <w:right w:val="none" w:sz="0" w:space="0" w:color="auto"/>
              </w:divBdr>
            </w:div>
            <w:div w:id="2098480399">
              <w:marLeft w:val="0"/>
              <w:marRight w:val="0"/>
              <w:marTop w:val="0"/>
              <w:marBottom w:val="0"/>
              <w:divBdr>
                <w:top w:val="none" w:sz="0" w:space="0" w:color="auto"/>
                <w:left w:val="none" w:sz="0" w:space="0" w:color="auto"/>
                <w:bottom w:val="none" w:sz="0" w:space="0" w:color="auto"/>
                <w:right w:val="none" w:sz="0" w:space="0" w:color="auto"/>
              </w:divBdr>
            </w:div>
            <w:div w:id="1724328279">
              <w:marLeft w:val="0"/>
              <w:marRight w:val="0"/>
              <w:marTop w:val="0"/>
              <w:marBottom w:val="0"/>
              <w:divBdr>
                <w:top w:val="none" w:sz="0" w:space="0" w:color="auto"/>
                <w:left w:val="none" w:sz="0" w:space="0" w:color="auto"/>
                <w:bottom w:val="none" w:sz="0" w:space="0" w:color="auto"/>
                <w:right w:val="none" w:sz="0" w:space="0" w:color="auto"/>
              </w:divBdr>
            </w:div>
            <w:div w:id="336923483">
              <w:marLeft w:val="0"/>
              <w:marRight w:val="0"/>
              <w:marTop w:val="0"/>
              <w:marBottom w:val="0"/>
              <w:divBdr>
                <w:top w:val="none" w:sz="0" w:space="0" w:color="auto"/>
                <w:left w:val="none" w:sz="0" w:space="0" w:color="auto"/>
                <w:bottom w:val="none" w:sz="0" w:space="0" w:color="auto"/>
                <w:right w:val="none" w:sz="0" w:space="0" w:color="auto"/>
              </w:divBdr>
            </w:div>
            <w:div w:id="62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13">
      <w:bodyDiv w:val="1"/>
      <w:marLeft w:val="0"/>
      <w:marRight w:val="0"/>
      <w:marTop w:val="0"/>
      <w:marBottom w:val="0"/>
      <w:divBdr>
        <w:top w:val="none" w:sz="0" w:space="0" w:color="auto"/>
        <w:left w:val="none" w:sz="0" w:space="0" w:color="auto"/>
        <w:bottom w:val="none" w:sz="0" w:space="0" w:color="auto"/>
        <w:right w:val="none" w:sz="0" w:space="0" w:color="auto"/>
      </w:divBdr>
      <w:divsChild>
        <w:div w:id="402025499">
          <w:marLeft w:val="480"/>
          <w:marRight w:val="0"/>
          <w:marTop w:val="0"/>
          <w:marBottom w:val="0"/>
          <w:divBdr>
            <w:top w:val="none" w:sz="0" w:space="0" w:color="auto"/>
            <w:left w:val="none" w:sz="0" w:space="0" w:color="auto"/>
            <w:bottom w:val="none" w:sz="0" w:space="0" w:color="auto"/>
            <w:right w:val="none" w:sz="0" w:space="0" w:color="auto"/>
          </w:divBdr>
          <w:divsChild>
            <w:div w:id="116804583">
              <w:marLeft w:val="0"/>
              <w:marRight w:val="0"/>
              <w:marTop w:val="0"/>
              <w:marBottom w:val="0"/>
              <w:divBdr>
                <w:top w:val="none" w:sz="0" w:space="0" w:color="auto"/>
                <w:left w:val="none" w:sz="0" w:space="0" w:color="auto"/>
                <w:bottom w:val="none" w:sz="0" w:space="0" w:color="auto"/>
                <w:right w:val="none" w:sz="0" w:space="0" w:color="auto"/>
              </w:divBdr>
            </w:div>
            <w:div w:id="1942177547">
              <w:marLeft w:val="0"/>
              <w:marRight w:val="0"/>
              <w:marTop w:val="0"/>
              <w:marBottom w:val="0"/>
              <w:divBdr>
                <w:top w:val="none" w:sz="0" w:space="0" w:color="auto"/>
                <w:left w:val="none" w:sz="0" w:space="0" w:color="auto"/>
                <w:bottom w:val="none" w:sz="0" w:space="0" w:color="auto"/>
                <w:right w:val="none" w:sz="0" w:space="0" w:color="auto"/>
              </w:divBdr>
            </w:div>
            <w:div w:id="297607602">
              <w:marLeft w:val="0"/>
              <w:marRight w:val="0"/>
              <w:marTop w:val="0"/>
              <w:marBottom w:val="0"/>
              <w:divBdr>
                <w:top w:val="none" w:sz="0" w:space="0" w:color="auto"/>
                <w:left w:val="none" w:sz="0" w:space="0" w:color="auto"/>
                <w:bottom w:val="none" w:sz="0" w:space="0" w:color="auto"/>
                <w:right w:val="none" w:sz="0" w:space="0" w:color="auto"/>
              </w:divBdr>
            </w:div>
            <w:div w:id="1007053795">
              <w:marLeft w:val="0"/>
              <w:marRight w:val="0"/>
              <w:marTop w:val="0"/>
              <w:marBottom w:val="0"/>
              <w:divBdr>
                <w:top w:val="none" w:sz="0" w:space="0" w:color="auto"/>
                <w:left w:val="none" w:sz="0" w:space="0" w:color="auto"/>
                <w:bottom w:val="none" w:sz="0" w:space="0" w:color="auto"/>
                <w:right w:val="none" w:sz="0" w:space="0" w:color="auto"/>
              </w:divBdr>
            </w:div>
            <w:div w:id="343942658">
              <w:marLeft w:val="0"/>
              <w:marRight w:val="0"/>
              <w:marTop w:val="0"/>
              <w:marBottom w:val="0"/>
              <w:divBdr>
                <w:top w:val="none" w:sz="0" w:space="0" w:color="auto"/>
                <w:left w:val="none" w:sz="0" w:space="0" w:color="auto"/>
                <w:bottom w:val="none" w:sz="0" w:space="0" w:color="auto"/>
                <w:right w:val="none" w:sz="0" w:space="0" w:color="auto"/>
              </w:divBdr>
            </w:div>
            <w:div w:id="491140350">
              <w:marLeft w:val="0"/>
              <w:marRight w:val="0"/>
              <w:marTop w:val="0"/>
              <w:marBottom w:val="0"/>
              <w:divBdr>
                <w:top w:val="none" w:sz="0" w:space="0" w:color="auto"/>
                <w:left w:val="none" w:sz="0" w:space="0" w:color="auto"/>
                <w:bottom w:val="none" w:sz="0" w:space="0" w:color="auto"/>
                <w:right w:val="none" w:sz="0" w:space="0" w:color="auto"/>
              </w:divBdr>
            </w:div>
            <w:div w:id="114642252">
              <w:marLeft w:val="0"/>
              <w:marRight w:val="0"/>
              <w:marTop w:val="0"/>
              <w:marBottom w:val="0"/>
              <w:divBdr>
                <w:top w:val="none" w:sz="0" w:space="0" w:color="auto"/>
                <w:left w:val="none" w:sz="0" w:space="0" w:color="auto"/>
                <w:bottom w:val="none" w:sz="0" w:space="0" w:color="auto"/>
                <w:right w:val="none" w:sz="0" w:space="0" w:color="auto"/>
              </w:divBdr>
            </w:div>
            <w:div w:id="138621198">
              <w:marLeft w:val="0"/>
              <w:marRight w:val="0"/>
              <w:marTop w:val="0"/>
              <w:marBottom w:val="0"/>
              <w:divBdr>
                <w:top w:val="none" w:sz="0" w:space="0" w:color="auto"/>
                <w:left w:val="none" w:sz="0" w:space="0" w:color="auto"/>
                <w:bottom w:val="none" w:sz="0" w:space="0" w:color="auto"/>
                <w:right w:val="none" w:sz="0" w:space="0" w:color="auto"/>
              </w:divBdr>
            </w:div>
            <w:div w:id="2104186738">
              <w:marLeft w:val="0"/>
              <w:marRight w:val="0"/>
              <w:marTop w:val="0"/>
              <w:marBottom w:val="0"/>
              <w:divBdr>
                <w:top w:val="none" w:sz="0" w:space="0" w:color="auto"/>
                <w:left w:val="none" w:sz="0" w:space="0" w:color="auto"/>
                <w:bottom w:val="none" w:sz="0" w:space="0" w:color="auto"/>
                <w:right w:val="none" w:sz="0" w:space="0" w:color="auto"/>
              </w:divBdr>
            </w:div>
            <w:div w:id="1608734831">
              <w:marLeft w:val="0"/>
              <w:marRight w:val="0"/>
              <w:marTop w:val="0"/>
              <w:marBottom w:val="0"/>
              <w:divBdr>
                <w:top w:val="none" w:sz="0" w:space="0" w:color="auto"/>
                <w:left w:val="none" w:sz="0" w:space="0" w:color="auto"/>
                <w:bottom w:val="none" w:sz="0" w:space="0" w:color="auto"/>
                <w:right w:val="none" w:sz="0" w:space="0" w:color="auto"/>
              </w:divBdr>
            </w:div>
            <w:div w:id="1174420463">
              <w:marLeft w:val="0"/>
              <w:marRight w:val="0"/>
              <w:marTop w:val="0"/>
              <w:marBottom w:val="0"/>
              <w:divBdr>
                <w:top w:val="none" w:sz="0" w:space="0" w:color="auto"/>
                <w:left w:val="none" w:sz="0" w:space="0" w:color="auto"/>
                <w:bottom w:val="none" w:sz="0" w:space="0" w:color="auto"/>
                <w:right w:val="none" w:sz="0" w:space="0" w:color="auto"/>
              </w:divBdr>
            </w:div>
            <w:div w:id="1516573689">
              <w:marLeft w:val="0"/>
              <w:marRight w:val="0"/>
              <w:marTop w:val="0"/>
              <w:marBottom w:val="0"/>
              <w:divBdr>
                <w:top w:val="none" w:sz="0" w:space="0" w:color="auto"/>
                <w:left w:val="none" w:sz="0" w:space="0" w:color="auto"/>
                <w:bottom w:val="none" w:sz="0" w:space="0" w:color="auto"/>
                <w:right w:val="none" w:sz="0" w:space="0" w:color="auto"/>
              </w:divBdr>
            </w:div>
            <w:div w:id="1081946370">
              <w:marLeft w:val="0"/>
              <w:marRight w:val="0"/>
              <w:marTop w:val="0"/>
              <w:marBottom w:val="0"/>
              <w:divBdr>
                <w:top w:val="none" w:sz="0" w:space="0" w:color="auto"/>
                <w:left w:val="none" w:sz="0" w:space="0" w:color="auto"/>
                <w:bottom w:val="none" w:sz="0" w:space="0" w:color="auto"/>
                <w:right w:val="none" w:sz="0" w:space="0" w:color="auto"/>
              </w:divBdr>
            </w:div>
            <w:div w:id="521818337">
              <w:marLeft w:val="0"/>
              <w:marRight w:val="0"/>
              <w:marTop w:val="0"/>
              <w:marBottom w:val="0"/>
              <w:divBdr>
                <w:top w:val="none" w:sz="0" w:space="0" w:color="auto"/>
                <w:left w:val="none" w:sz="0" w:space="0" w:color="auto"/>
                <w:bottom w:val="none" w:sz="0" w:space="0" w:color="auto"/>
                <w:right w:val="none" w:sz="0" w:space="0" w:color="auto"/>
              </w:divBdr>
            </w:div>
            <w:div w:id="1856069474">
              <w:marLeft w:val="0"/>
              <w:marRight w:val="0"/>
              <w:marTop w:val="0"/>
              <w:marBottom w:val="0"/>
              <w:divBdr>
                <w:top w:val="none" w:sz="0" w:space="0" w:color="auto"/>
                <w:left w:val="none" w:sz="0" w:space="0" w:color="auto"/>
                <w:bottom w:val="none" w:sz="0" w:space="0" w:color="auto"/>
                <w:right w:val="none" w:sz="0" w:space="0" w:color="auto"/>
              </w:divBdr>
            </w:div>
            <w:div w:id="1662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doi.org/10.1371/journal.pone.0165632" TargetMode="External"/><Relationship Id="rId39" Type="http://schemas.openxmlformats.org/officeDocument/2006/relationships/hyperlink" Target="https://doi.org/10.1016/j.jip.2017.11.006" TargetMode="External"/><Relationship Id="rId21" Type="http://schemas.openxmlformats.org/officeDocument/2006/relationships/hyperlink" Target="https://doi.org/10.1007/s41348-021-00480-9" TargetMode="External"/><Relationship Id="rId34" Type="http://schemas.openxmlformats.org/officeDocument/2006/relationships/hyperlink" Target="https://doi.org/10.1109/ICICoS51170.2020.9299024" TargetMode="External"/><Relationship Id="rId42" Type="http://schemas.openxmlformats.org/officeDocument/2006/relationships/hyperlink" Target="https://doi.org/10.1111/nph.18056"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16/S0965-1748(02)0009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16/S0022-1910(98)00013-4" TargetMode="External"/><Relationship Id="rId32" Type="http://schemas.openxmlformats.org/officeDocument/2006/relationships/hyperlink" Target="https://doi.org/10.1155/2020/3189691" TargetMode="External"/><Relationship Id="rId37" Type="http://schemas.openxmlformats.org/officeDocument/2006/relationships/hyperlink" Target="https://doi.org/10.48550/arXiv.1506.01497" TargetMode="External"/><Relationship Id="rId40" Type="http://schemas.openxmlformats.org/officeDocument/2006/relationships/hyperlink" Target="https://doi.org/10.1146/annurev-ento-120220-10254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jinsphys.2011.10.001" TargetMode="External"/><Relationship Id="rId28" Type="http://schemas.openxmlformats.org/officeDocument/2006/relationships/hyperlink" Target="https://github.com/ultralytics/ultralytics" TargetMode="External"/><Relationship Id="rId36" Type="http://schemas.openxmlformats.org/officeDocument/2006/relationships/hyperlink" Target="https://doi.org/10.4236/jcc.2022.101006" TargetMode="External"/><Relationship Id="rId10" Type="http://schemas.microsoft.com/office/2011/relationships/commentsExtended" Target="commentsExtended.xml"/><Relationship Id="rId19" Type="http://schemas.openxmlformats.org/officeDocument/2006/relationships/hyperlink" Target="https://github.com/natom24/Machine-Learning" TargetMode="External"/><Relationship Id="rId31" Type="http://schemas.openxmlformats.org/officeDocument/2006/relationships/hyperlink" Target="https://doi.org/10.1016/j.jtherbio.2018.11.006" TargetMode="External"/><Relationship Id="rId44" Type="http://schemas.openxmlformats.org/officeDocument/2006/relationships/hyperlink" Target="http://arxiv.org/abs/1905.0505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hyperlink" Target="https://doi.org/10.1016/j.jip.2011.11.002" TargetMode="External"/><Relationship Id="rId27" Type="http://schemas.openxmlformats.org/officeDocument/2006/relationships/hyperlink" Target="https://doi.org/10.5281/zenodo.3908559" TargetMode="External"/><Relationship Id="rId30" Type="http://schemas.openxmlformats.org/officeDocument/2006/relationships/hyperlink" Target="https://doi.org/10.1016/j.eswa.2021.114602" TargetMode="External"/><Relationship Id="rId35" Type="http://schemas.openxmlformats.org/officeDocument/2006/relationships/hyperlink" Target="https://doi.org/10.1109/CVPR.2016.91" TargetMode="External"/><Relationship Id="rId43" Type="http://schemas.openxmlformats.org/officeDocument/2006/relationships/hyperlink" Target="https://doi.org/10.3390/insects11090639" TargetMode="External"/><Relationship Id="rId48" Type="http://schemas.openxmlformats.org/officeDocument/2006/relationships/theme" Target="theme/theme1.xml"/><Relationship Id="rId8" Type="http://schemas.openxmlformats.org/officeDocument/2006/relationships/hyperlink" Target="https://github.com/qaprosoft/labelImg"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yperlink" Target="https://doi.org/10.48550/arXiv.1504.08083" TargetMode="External"/><Relationship Id="rId33" Type="http://schemas.openxmlformats.org/officeDocument/2006/relationships/hyperlink" Target="https://doi.org/10.1016/j.trsl.2017.12.004" TargetMode="External"/><Relationship Id="rId38" Type="http://schemas.openxmlformats.org/officeDocument/2006/relationships/hyperlink" Target="https://doi.org/10.1186/s40537-019-0197-0" TargetMode="External"/><Relationship Id="rId46" Type="http://schemas.openxmlformats.org/officeDocument/2006/relationships/fontTable" Target="fontTable.xml"/><Relationship Id="rId20" Type="http://schemas.openxmlformats.org/officeDocument/2006/relationships/hyperlink" Target="https://doi.org/10.1093/aesa/83.4.725" TargetMode="External"/><Relationship Id="rId41" Type="http://schemas.openxmlformats.org/officeDocument/2006/relationships/hyperlink" Target="https://doi.org/10.1007/s41348-020-00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FF32-5807-426A-9D14-D427C01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12</Pages>
  <Words>7715</Words>
  <Characters>43976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Haulk</dc:creator>
  <cp:keywords/>
  <dc:description/>
  <cp:lastModifiedBy>Nathaniel Haulk</cp:lastModifiedBy>
  <cp:revision>276</cp:revision>
  <dcterms:created xsi:type="dcterms:W3CDTF">2022-10-10T15:25:00Z</dcterms:created>
  <dcterms:modified xsi:type="dcterms:W3CDTF">2023-04-21T16:25:00Z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id="uBtPy9Vp"/&gt;&lt;style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